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FA53D" w14:textId="77777777" w:rsidR="007E0D01" w:rsidRPr="00320690" w:rsidRDefault="001801D9">
      <w:pPr>
        <w:spacing w:after="0" w:line="240" w:lineRule="auto"/>
        <w:jc w:val="center"/>
        <w:rPr>
          <w:rFonts w:ascii="Garamond" w:eastAsia="Garamond" w:hAnsi="Garamond" w:cs="Garamond"/>
          <w:b/>
          <w:color w:val="000000"/>
          <w:sz w:val="22"/>
          <w:szCs w:val="22"/>
        </w:rPr>
      </w:pPr>
      <w:r w:rsidRPr="00320690">
        <w:rPr>
          <w:rFonts w:ascii="Garamond" w:eastAsia="Garamond" w:hAnsi="Garamond" w:cs="Garamond"/>
          <w:b/>
          <w:color w:val="000000"/>
          <w:sz w:val="22"/>
          <w:szCs w:val="22"/>
        </w:rPr>
        <w:t xml:space="preserve">CONTRATO DE </w:t>
      </w:r>
      <w:r w:rsidRPr="00320690">
        <w:rPr>
          <w:rFonts w:ascii="Garamond" w:eastAsia="Garamond" w:hAnsi="Garamond" w:cs="Garamond"/>
          <w:b/>
          <w:sz w:val="22"/>
          <w:szCs w:val="22"/>
        </w:rPr>
        <w:t>PRESTAÇÃO DE SERVIÇOS DE GHOSTWRITING</w:t>
      </w:r>
    </w:p>
    <w:p w14:paraId="7802F1D8" w14:textId="77777777" w:rsidR="007E0D01" w:rsidRPr="00320690" w:rsidRDefault="007E0D01">
      <w:pPr>
        <w:spacing w:after="0" w:line="240" w:lineRule="auto"/>
        <w:jc w:val="center"/>
        <w:rPr>
          <w:rFonts w:ascii="Garamond" w:eastAsia="Garamond" w:hAnsi="Garamond" w:cs="Garamond"/>
          <w:b/>
          <w:color w:val="000000"/>
          <w:sz w:val="22"/>
          <w:szCs w:val="22"/>
        </w:rPr>
      </w:pPr>
    </w:p>
    <w:p w14:paraId="2404DFC2" w14:textId="77777777" w:rsidR="007E0D01" w:rsidRPr="00320690" w:rsidRDefault="001801D9">
      <w:pPr>
        <w:keepNext/>
        <w:keepLines/>
        <w:pBdr>
          <w:top w:val="nil"/>
          <w:left w:val="nil"/>
          <w:bottom w:val="nil"/>
          <w:right w:val="nil"/>
          <w:between w:val="nil"/>
        </w:pBdr>
        <w:shd w:val="clear" w:color="auto" w:fill="DBE5F1"/>
        <w:spacing w:after="0"/>
        <w:jc w:val="center"/>
        <w:rPr>
          <w:rFonts w:ascii="Garamond" w:eastAsia="Garamond" w:hAnsi="Garamond" w:cs="Garamond"/>
          <w:b/>
          <w:color w:val="000000"/>
          <w:sz w:val="22"/>
          <w:szCs w:val="22"/>
        </w:rPr>
      </w:pPr>
      <w:bookmarkStart w:id="0" w:name="_heading=h.gjdgxs" w:colFirst="0" w:colLast="0"/>
      <w:bookmarkEnd w:id="0"/>
      <w:r w:rsidRPr="00320690">
        <w:rPr>
          <w:rFonts w:ascii="Garamond" w:eastAsia="Garamond" w:hAnsi="Garamond" w:cs="Garamond"/>
          <w:b/>
          <w:color w:val="000000"/>
          <w:sz w:val="22"/>
          <w:szCs w:val="22"/>
        </w:rPr>
        <w:t>ÍNDICE DO CONTRATO</w:t>
      </w:r>
    </w:p>
    <w:p w14:paraId="6A08EBB7" w14:textId="77777777" w:rsidR="007E0D01" w:rsidRPr="00320690" w:rsidRDefault="007E0D01">
      <w:pPr>
        <w:spacing w:after="0"/>
        <w:rPr>
          <w:rFonts w:ascii="Garamond" w:eastAsia="Garamond" w:hAnsi="Garamond" w:cs="Garamond"/>
          <w:b/>
          <w:sz w:val="22"/>
          <w:szCs w:val="22"/>
        </w:rPr>
      </w:pPr>
    </w:p>
    <w:sdt>
      <w:sdtPr>
        <w:rPr>
          <w:rFonts w:ascii="Garamond" w:hAnsi="Garamond"/>
          <w:sz w:val="22"/>
          <w:szCs w:val="22"/>
        </w:rPr>
        <w:id w:val="-90399369"/>
        <w:docPartObj>
          <w:docPartGallery w:val="Table of Contents"/>
          <w:docPartUnique/>
        </w:docPartObj>
      </w:sdtPr>
      <w:sdtContent>
        <w:p w14:paraId="7347CE4D" w14:textId="77777777" w:rsidR="007E0D01" w:rsidRPr="00320690" w:rsidRDefault="001801D9">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r w:rsidRPr="00320690">
            <w:rPr>
              <w:rFonts w:ascii="Garamond" w:hAnsi="Garamond"/>
              <w:sz w:val="22"/>
              <w:szCs w:val="22"/>
            </w:rPr>
            <w:fldChar w:fldCharType="begin"/>
          </w:r>
          <w:r w:rsidRPr="00320690">
            <w:rPr>
              <w:rFonts w:ascii="Garamond" w:hAnsi="Garamond"/>
              <w:sz w:val="22"/>
              <w:szCs w:val="22"/>
            </w:rPr>
            <w:instrText xml:space="preserve"> TOC \h \u \z </w:instrText>
          </w:r>
          <w:r w:rsidRPr="00320690">
            <w:rPr>
              <w:rFonts w:ascii="Garamond" w:hAnsi="Garamond"/>
              <w:sz w:val="22"/>
              <w:szCs w:val="22"/>
            </w:rPr>
            <w:fldChar w:fldCharType="separate"/>
          </w:r>
          <w:hyperlink w:anchor="_heading=h.1fob9te">
            <w:r w:rsidRPr="00320690">
              <w:rPr>
                <w:rFonts w:ascii="Garamond" w:eastAsia="Garamond" w:hAnsi="Garamond" w:cs="Garamond"/>
                <w:b/>
                <w:color w:val="000000"/>
                <w:sz w:val="22"/>
                <w:szCs w:val="22"/>
              </w:rPr>
              <w:t>I. QUALIFICAÇÃO.</w:t>
            </w:r>
          </w:hyperlink>
          <w:hyperlink w:anchor="_heading=h.1fob9te">
            <w:r w:rsidRPr="00320690">
              <w:rPr>
                <w:rFonts w:ascii="Garamond" w:hAnsi="Garamond"/>
                <w:b/>
                <w:color w:val="000000"/>
                <w:sz w:val="22"/>
                <w:szCs w:val="22"/>
              </w:rPr>
              <w:tab/>
              <w:t>1</w:t>
            </w:r>
          </w:hyperlink>
        </w:p>
        <w:p w14:paraId="24C265B9"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3znysh7">
            <w:r w:rsidR="001801D9" w:rsidRPr="00320690">
              <w:rPr>
                <w:rFonts w:ascii="Garamond" w:eastAsia="Garamond" w:hAnsi="Garamond" w:cs="Garamond"/>
                <w:b/>
                <w:color w:val="000000"/>
                <w:sz w:val="22"/>
                <w:szCs w:val="22"/>
              </w:rPr>
              <w:t>II. CONSIDERANDOS.</w:t>
            </w:r>
          </w:hyperlink>
          <w:hyperlink w:anchor="_heading=h.3znysh7">
            <w:r w:rsidR="001801D9" w:rsidRPr="00320690">
              <w:rPr>
                <w:rFonts w:ascii="Garamond" w:hAnsi="Garamond"/>
                <w:b/>
                <w:color w:val="000000"/>
                <w:sz w:val="22"/>
                <w:szCs w:val="22"/>
              </w:rPr>
              <w:tab/>
              <w:t>1</w:t>
            </w:r>
          </w:hyperlink>
        </w:p>
        <w:p w14:paraId="50C52686"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3dy6vkm">
            <w:r w:rsidR="001801D9" w:rsidRPr="00320690">
              <w:rPr>
                <w:rFonts w:ascii="Garamond" w:eastAsia="Garamond" w:hAnsi="Garamond" w:cs="Garamond"/>
                <w:b/>
                <w:color w:val="000000"/>
                <w:sz w:val="22"/>
                <w:szCs w:val="22"/>
              </w:rPr>
              <w:t>III. OBJETO.</w:t>
            </w:r>
          </w:hyperlink>
          <w:hyperlink w:anchor="_heading=h.3dy6vkm">
            <w:r w:rsidR="001801D9" w:rsidRPr="00320690">
              <w:rPr>
                <w:rFonts w:ascii="Garamond" w:hAnsi="Garamond"/>
                <w:b/>
                <w:color w:val="000000"/>
                <w:sz w:val="22"/>
                <w:szCs w:val="22"/>
              </w:rPr>
              <w:tab/>
              <w:t>2</w:t>
            </w:r>
          </w:hyperlink>
        </w:p>
        <w:p w14:paraId="3663C4FD"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4d34og8">
            <w:r w:rsidR="001801D9" w:rsidRPr="00320690">
              <w:rPr>
                <w:rFonts w:ascii="Garamond" w:eastAsia="Garamond" w:hAnsi="Garamond" w:cs="Garamond"/>
                <w:b/>
                <w:color w:val="000000"/>
                <w:sz w:val="22"/>
                <w:szCs w:val="22"/>
              </w:rPr>
              <w:t>IV. OBRIGAÇÕES DA CONTRATANTE.</w:t>
            </w:r>
          </w:hyperlink>
          <w:hyperlink w:anchor="_heading=h.4d34og8">
            <w:r w:rsidR="001801D9" w:rsidRPr="00320690">
              <w:rPr>
                <w:rFonts w:ascii="Garamond" w:hAnsi="Garamond"/>
                <w:b/>
                <w:color w:val="000000"/>
                <w:sz w:val="22"/>
                <w:szCs w:val="22"/>
              </w:rPr>
              <w:tab/>
              <w:t>3</w:t>
            </w:r>
          </w:hyperlink>
        </w:p>
        <w:p w14:paraId="2C88DD60"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17dp8vu">
            <w:r w:rsidR="001801D9" w:rsidRPr="00320690">
              <w:rPr>
                <w:rFonts w:ascii="Garamond" w:eastAsia="Garamond" w:hAnsi="Garamond" w:cs="Garamond"/>
                <w:b/>
                <w:color w:val="000000"/>
                <w:sz w:val="22"/>
                <w:szCs w:val="22"/>
              </w:rPr>
              <w:t>V. OBRIGAÇÕES DO GHOSTWRITER</w:t>
            </w:r>
          </w:hyperlink>
          <w:hyperlink w:anchor="_heading=h.17dp8vu">
            <w:r w:rsidR="001801D9" w:rsidRPr="00320690">
              <w:rPr>
                <w:rFonts w:ascii="Garamond" w:hAnsi="Garamond"/>
                <w:b/>
                <w:color w:val="000000"/>
                <w:sz w:val="22"/>
                <w:szCs w:val="22"/>
              </w:rPr>
              <w:tab/>
              <w:t>4</w:t>
            </w:r>
          </w:hyperlink>
        </w:p>
        <w:p w14:paraId="19A17FF2"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3rdcrjn">
            <w:r w:rsidR="001801D9" w:rsidRPr="00320690">
              <w:rPr>
                <w:rFonts w:ascii="Garamond" w:eastAsia="Garamond" w:hAnsi="Garamond" w:cs="Garamond"/>
                <w:b/>
                <w:color w:val="000000"/>
                <w:sz w:val="22"/>
                <w:szCs w:val="22"/>
              </w:rPr>
              <w:t>VI. REMUNERAÇÃO</w:t>
            </w:r>
          </w:hyperlink>
          <w:hyperlink w:anchor="_heading=h.3rdcrjn">
            <w:r w:rsidR="001801D9" w:rsidRPr="00320690">
              <w:rPr>
                <w:rFonts w:ascii="Garamond" w:hAnsi="Garamond"/>
                <w:b/>
                <w:color w:val="000000"/>
                <w:sz w:val="22"/>
                <w:szCs w:val="22"/>
              </w:rPr>
              <w:tab/>
              <w:t>4</w:t>
            </w:r>
          </w:hyperlink>
        </w:p>
        <w:p w14:paraId="63B6391C"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26in1rg">
            <w:r w:rsidR="001801D9" w:rsidRPr="00320690">
              <w:rPr>
                <w:rFonts w:ascii="Garamond" w:eastAsia="Garamond" w:hAnsi="Garamond" w:cs="Garamond"/>
                <w:b/>
                <w:color w:val="000000"/>
                <w:sz w:val="22"/>
                <w:szCs w:val="22"/>
              </w:rPr>
              <w:t>VII. VIGÊNCIA E RESCISÃO.</w:t>
            </w:r>
          </w:hyperlink>
          <w:hyperlink w:anchor="_heading=h.26in1rg">
            <w:r w:rsidR="001801D9" w:rsidRPr="00320690">
              <w:rPr>
                <w:rFonts w:ascii="Garamond" w:hAnsi="Garamond"/>
                <w:b/>
                <w:color w:val="000000"/>
                <w:sz w:val="22"/>
                <w:szCs w:val="22"/>
              </w:rPr>
              <w:tab/>
              <w:t>5</w:t>
            </w:r>
          </w:hyperlink>
        </w:p>
        <w:p w14:paraId="60B9CAFA"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lnxbz9">
            <w:r w:rsidR="001801D9" w:rsidRPr="00320690">
              <w:rPr>
                <w:rFonts w:ascii="Garamond" w:eastAsia="Garamond" w:hAnsi="Garamond" w:cs="Garamond"/>
                <w:b/>
                <w:color w:val="000000"/>
                <w:sz w:val="22"/>
                <w:szCs w:val="22"/>
              </w:rPr>
              <w:t>VIII. CLÁUSULA PENAL</w:t>
            </w:r>
          </w:hyperlink>
          <w:hyperlink w:anchor="_heading=h.lnxbz9">
            <w:r w:rsidR="001801D9" w:rsidRPr="00320690">
              <w:rPr>
                <w:rFonts w:ascii="Garamond" w:hAnsi="Garamond"/>
                <w:b/>
                <w:color w:val="000000"/>
                <w:sz w:val="22"/>
                <w:szCs w:val="22"/>
              </w:rPr>
              <w:tab/>
              <w:t>5</w:t>
            </w:r>
          </w:hyperlink>
        </w:p>
        <w:p w14:paraId="52ACB08F"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35nkun2">
            <w:r w:rsidR="001801D9" w:rsidRPr="00320690">
              <w:rPr>
                <w:rFonts w:ascii="Garamond" w:eastAsia="Garamond" w:hAnsi="Garamond" w:cs="Garamond"/>
                <w:b/>
                <w:color w:val="000000"/>
                <w:sz w:val="22"/>
                <w:szCs w:val="22"/>
              </w:rPr>
              <w:t>IX. CONFIDENCIALIDADE</w:t>
            </w:r>
          </w:hyperlink>
          <w:hyperlink w:anchor="_heading=h.35nkun2">
            <w:r w:rsidR="001801D9" w:rsidRPr="00320690">
              <w:rPr>
                <w:rFonts w:ascii="Garamond" w:hAnsi="Garamond"/>
                <w:b/>
                <w:color w:val="000000"/>
                <w:sz w:val="22"/>
                <w:szCs w:val="22"/>
              </w:rPr>
              <w:tab/>
              <w:t>6</w:t>
            </w:r>
          </w:hyperlink>
        </w:p>
        <w:p w14:paraId="45FE52B0"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1ksv4uv">
            <w:r w:rsidR="001801D9" w:rsidRPr="00320690">
              <w:rPr>
                <w:rFonts w:ascii="Garamond" w:eastAsia="Garamond" w:hAnsi="Garamond" w:cs="Garamond"/>
                <w:b/>
                <w:color w:val="000000"/>
                <w:sz w:val="22"/>
                <w:szCs w:val="22"/>
              </w:rPr>
              <w:t>X. DISPOSIÇÕES GERAIS.</w:t>
            </w:r>
          </w:hyperlink>
          <w:hyperlink w:anchor="_heading=h.1ksv4uv">
            <w:r w:rsidR="001801D9" w:rsidRPr="00320690">
              <w:rPr>
                <w:rFonts w:ascii="Garamond" w:hAnsi="Garamond"/>
                <w:b/>
                <w:color w:val="000000"/>
                <w:sz w:val="22"/>
                <w:szCs w:val="22"/>
              </w:rPr>
              <w:tab/>
              <w:t>6</w:t>
            </w:r>
          </w:hyperlink>
        </w:p>
        <w:p w14:paraId="48B703A0" w14:textId="77777777" w:rsidR="007E0D01" w:rsidRPr="00320690" w:rsidRDefault="00000000">
          <w:pPr>
            <w:pBdr>
              <w:top w:val="nil"/>
              <w:left w:val="nil"/>
              <w:bottom w:val="nil"/>
              <w:right w:val="nil"/>
              <w:between w:val="nil"/>
            </w:pBdr>
            <w:tabs>
              <w:tab w:val="right" w:pos="8494"/>
            </w:tabs>
            <w:spacing w:after="0" w:line="240" w:lineRule="auto"/>
            <w:rPr>
              <w:rFonts w:ascii="Garamond" w:eastAsia="Calibri" w:hAnsi="Garamond" w:cs="Calibri"/>
              <w:b/>
              <w:color w:val="000000"/>
              <w:sz w:val="22"/>
              <w:szCs w:val="22"/>
            </w:rPr>
          </w:pPr>
          <w:hyperlink w:anchor="_heading=h.44sinio">
            <w:r w:rsidR="001801D9" w:rsidRPr="00320690">
              <w:rPr>
                <w:rFonts w:ascii="Garamond" w:eastAsia="Garamond" w:hAnsi="Garamond" w:cs="Garamond"/>
                <w:b/>
                <w:color w:val="000000"/>
                <w:sz w:val="22"/>
                <w:szCs w:val="22"/>
              </w:rPr>
              <w:t>XI. LOCAL, DATA E ASSINATURA.</w:t>
            </w:r>
          </w:hyperlink>
          <w:hyperlink w:anchor="_heading=h.44sinio">
            <w:r w:rsidR="001801D9" w:rsidRPr="00320690">
              <w:rPr>
                <w:rFonts w:ascii="Garamond" w:hAnsi="Garamond"/>
                <w:b/>
                <w:color w:val="000000"/>
                <w:sz w:val="22"/>
                <w:szCs w:val="22"/>
              </w:rPr>
              <w:tab/>
              <w:t>7</w:t>
            </w:r>
          </w:hyperlink>
        </w:p>
        <w:p w14:paraId="3012FB3A" w14:textId="77777777" w:rsidR="007E0D01" w:rsidRPr="00320690" w:rsidRDefault="001801D9">
          <w:pPr>
            <w:spacing w:after="0" w:line="240" w:lineRule="auto"/>
            <w:rPr>
              <w:rFonts w:ascii="Garamond" w:eastAsia="Garamond" w:hAnsi="Garamond" w:cs="Garamond"/>
              <w:b/>
              <w:sz w:val="22"/>
              <w:szCs w:val="22"/>
            </w:rPr>
          </w:pPr>
          <w:r w:rsidRPr="00320690">
            <w:rPr>
              <w:rFonts w:ascii="Garamond" w:hAnsi="Garamond"/>
              <w:sz w:val="22"/>
              <w:szCs w:val="22"/>
            </w:rPr>
            <w:fldChar w:fldCharType="end"/>
          </w:r>
        </w:p>
      </w:sdtContent>
    </w:sdt>
    <w:p w14:paraId="633C9B56"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 w:name="_heading=h.1fob9te" w:colFirst="0" w:colLast="0"/>
      <w:bookmarkEnd w:id="1"/>
      <w:r w:rsidRPr="00320690">
        <w:rPr>
          <w:rFonts w:ascii="Garamond" w:eastAsia="Garamond" w:hAnsi="Garamond" w:cs="Garamond"/>
          <w:sz w:val="22"/>
          <w:szCs w:val="22"/>
        </w:rPr>
        <w:t>I. QUALIFICAÇÃO.</w:t>
      </w:r>
    </w:p>
    <w:p w14:paraId="27202615" w14:textId="77777777" w:rsidR="007E0D01" w:rsidRPr="00320690" w:rsidRDefault="007E0D01">
      <w:pPr>
        <w:spacing w:after="0"/>
        <w:jc w:val="left"/>
        <w:rPr>
          <w:rFonts w:ascii="Garamond" w:eastAsia="Garamond" w:hAnsi="Garamond" w:cs="Garamond"/>
          <w:sz w:val="22"/>
          <w:szCs w:val="22"/>
        </w:rPr>
      </w:pPr>
    </w:p>
    <w:p w14:paraId="1761C66D" w14:textId="60A4BA0B" w:rsidR="007E0D01" w:rsidRPr="00320690" w:rsidRDefault="004E4CF2">
      <w:pPr>
        <w:shd w:val="clear" w:color="auto" w:fill="FFFFFF"/>
        <w:spacing w:after="0"/>
        <w:rPr>
          <w:rFonts w:ascii="Garamond" w:eastAsia="Garamond" w:hAnsi="Garamond" w:cs="Garamond"/>
          <w:color w:val="000000"/>
          <w:sz w:val="22"/>
          <w:szCs w:val="22"/>
          <w:highlight w:val="white"/>
        </w:rPr>
      </w:pPr>
      <w:r w:rsidRPr="00320690">
        <w:rPr>
          <w:rFonts w:ascii="Garamond" w:hAnsi="Garamond"/>
          <w:bCs/>
          <w:sz w:val="22"/>
          <w:szCs w:val="22"/>
          <w:lang w:eastAsia="en-US"/>
        </w:rPr>
        <w:t>[</w:t>
      </w:r>
      <w:r w:rsidRPr="00320690">
        <w:rPr>
          <w:rFonts w:ascii="Garamond" w:hAnsi="Garamond"/>
          <w:b/>
          <w:sz w:val="22"/>
          <w:szCs w:val="22"/>
          <w:highlight w:val="yellow"/>
          <w:lang w:eastAsia="en-US"/>
        </w:rPr>
        <w:t>NOME DA EMPRESA CONTROLADORA</w:t>
      </w:r>
      <w:r w:rsidRPr="00320690">
        <w:rPr>
          <w:rFonts w:ascii="Garamond" w:hAnsi="Garamond"/>
          <w:bCs/>
          <w:sz w:val="22"/>
          <w:szCs w:val="22"/>
          <w:lang w:eastAsia="en-US"/>
        </w:rPr>
        <w:t>], pessoa jurídica de direito privado, inscrita no CNPJ/MF sob o nº [</w:t>
      </w:r>
      <w:r w:rsidRPr="00320690">
        <w:rPr>
          <w:rFonts w:ascii="Garamond" w:hAnsi="Garamond"/>
          <w:bCs/>
          <w:sz w:val="22"/>
          <w:szCs w:val="22"/>
          <w:highlight w:val="yellow"/>
          <w:lang w:eastAsia="en-US"/>
        </w:rPr>
        <w:t>Número do CNPJ</w:t>
      </w:r>
      <w:r w:rsidRPr="00320690">
        <w:rPr>
          <w:rFonts w:ascii="Garamond" w:hAnsi="Garamond"/>
          <w:bCs/>
          <w:sz w:val="22"/>
          <w:szCs w:val="22"/>
          <w:lang w:eastAsia="en-US"/>
        </w:rPr>
        <w:t>], com sede na [</w:t>
      </w:r>
      <w:r w:rsidRPr="00320690">
        <w:rPr>
          <w:rFonts w:ascii="Garamond" w:hAnsi="Garamond"/>
          <w:bCs/>
          <w:sz w:val="22"/>
          <w:szCs w:val="22"/>
          <w:highlight w:val="yellow"/>
          <w:lang w:eastAsia="en-US"/>
        </w:rPr>
        <w:t>Endereço Completo da Sede</w:t>
      </w:r>
      <w:r w:rsidRPr="00320690">
        <w:rPr>
          <w:rFonts w:ascii="Garamond" w:hAnsi="Garamond"/>
          <w:bCs/>
          <w:sz w:val="22"/>
          <w:szCs w:val="22"/>
          <w:lang w:eastAsia="en-US"/>
        </w:rPr>
        <w:t>],</w:t>
      </w:r>
      <w:r w:rsidR="00320690">
        <w:rPr>
          <w:rFonts w:ascii="Garamond" w:hAnsi="Garamond"/>
          <w:bCs/>
          <w:sz w:val="22"/>
          <w:szCs w:val="22"/>
          <w:lang w:eastAsia="en-US"/>
        </w:rPr>
        <w:t xml:space="preserve"> </w:t>
      </w:r>
      <w:r w:rsidR="00320690" w:rsidRPr="00320690">
        <w:rPr>
          <w:rFonts w:ascii="Garamond" w:hAnsi="Garamond"/>
          <w:bCs/>
          <w:sz w:val="22"/>
          <w:szCs w:val="22"/>
          <w:highlight w:val="yellow"/>
          <w:lang w:eastAsia="en-US"/>
        </w:rPr>
        <w:t>[</w:t>
      </w:r>
      <w:proofErr w:type="spellStart"/>
      <w:r w:rsidR="00320690" w:rsidRPr="00320690">
        <w:rPr>
          <w:rFonts w:ascii="Garamond" w:hAnsi="Garamond"/>
          <w:bCs/>
          <w:sz w:val="22"/>
          <w:szCs w:val="22"/>
          <w:highlight w:val="yellow"/>
          <w:lang w:eastAsia="en-US"/>
        </w:rPr>
        <w:t>email</w:t>
      </w:r>
      <w:proofErr w:type="spellEnd"/>
      <w:r w:rsidR="00320690" w:rsidRPr="00320690">
        <w:rPr>
          <w:rFonts w:ascii="Garamond" w:hAnsi="Garamond"/>
          <w:bCs/>
          <w:sz w:val="22"/>
          <w:szCs w:val="22"/>
          <w:highlight w:val="yellow"/>
          <w:lang w:eastAsia="en-US"/>
        </w:rPr>
        <w:t>],</w:t>
      </w:r>
      <w:r w:rsidRPr="00320690">
        <w:rPr>
          <w:rFonts w:ascii="Garamond" w:hAnsi="Garamond"/>
          <w:bCs/>
          <w:sz w:val="22"/>
          <w:szCs w:val="22"/>
          <w:lang w:eastAsia="en-US"/>
        </w:rPr>
        <w:t xml:space="preserve"> neste ato representada por seu(s) representante(s) legal(</w:t>
      </w:r>
      <w:proofErr w:type="spellStart"/>
      <w:r w:rsidRPr="00320690">
        <w:rPr>
          <w:rFonts w:ascii="Garamond" w:hAnsi="Garamond"/>
          <w:bCs/>
          <w:sz w:val="22"/>
          <w:szCs w:val="22"/>
          <w:lang w:eastAsia="en-US"/>
        </w:rPr>
        <w:t>is</w:t>
      </w:r>
      <w:proofErr w:type="spellEnd"/>
      <w:r w:rsidRPr="00320690">
        <w:rPr>
          <w:rFonts w:ascii="Garamond" w:hAnsi="Garamond"/>
          <w:bCs/>
          <w:sz w:val="22"/>
          <w:szCs w:val="22"/>
          <w:lang w:eastAsia="en-US"/>
        </w:rPr>
        <w:t xml:space="preserve">), </w:t>
      </w:r>
      <w:r w:rsidRPr="00320690">
        <w:rPr>
          <w:rFonts w:ascii="Garamond" w:hAnsi="Garamond"/>
          <w:bCs/>
          <w:i/>
          <w:iCs/>
          <w:sz w:val="22"/>
          <w:szCs w:val="22"/>
          <w:lang w:eastAsia="en-US"/>
        </w:rPr>
        <w:t>[</w:t>
      </w:r>
      <w:r w:rsidRPr="00320690">
        <w:rPr>
          <w:rFonts w:ascii="Garamond" w:hAnsi="Garamond"/>
          <w:bCs/>
          <w:i/>
          <w:iCs/>
          <w:sz w:val="22"/>
          <w:szCs w:val="22"/>
          <w:highlight w:val="yellow"/>
          <w:lang w:eastAsia="en-US"/>
        </w:rPr>
        <w:t>Nome do(s) Representante(s</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Nacionalidade</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Estado Civil</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Profissão</w:t>
      </w:r>
      <w:r w:rsidRPr="00320690">
        <w:rPr>
          <w:rFonts w:ascii="Garamond" w:hAnsi="Garamond"/>
          <w:bCs/>
          <w:i/>
          <w:iCs/>
          <w:sz w:val="22"/>
          <w:szCs w:val="22"/>
          <w:lang w:eastAsia="en-US"/>
        </w:rPr>
        <w:t>], portador(es) da cédula de identidade RG nº [</w:t>
      </w:r>
      <w:r w:rsidRPr="00320690">
        <w:rPr>
          <w:rFonts w:ascii="Garamond" w:hAnsi="Garamond"/>
          <w:bCs/>
          <w:i/>
          <w:iCs/>
          <w:sz w:val="22"/>
          <w:szCs w:val="22"/>
          <w:highlight w:val="yellow"/>
          <w:lang w:eastAsia="en-US"/>
        </w:rPr>
        <w:t>Número do RG</w:t>
      </w:r>
      <w:r w:rsidRPr="00320690">
        <w:rPr>
          <w:rFonts w:ascii="Garamond" w:hAnsi="Garamond"/>
          <w:bCs/>
          <w:i/>
          <w:iCs/>
          <w:sz w:val="22"/>
          <w:szCs w:val="22"/>
          <w:lang w:eastAsia="en-US"/>
        </w:rPr>
        <w:t>] e inscrito(s) no CPF/MF sob o nº [</w:t>
      </w:r>
      <w:r w:rsidRPr="00320690">
        <w:rPr>
          <w:rFonts w:ascii="Garamond" w:hAnsi="Garamond"/>
          <w:bCs/>
          <w:i/>
          <w:iCs/>
          <w:sz w:val="22"/>
          <w:szCs w:val="22"/>
          <w:highlight w:val="yellow"/>
          <w:lang w:eastAsia="en-US"/>
        </w:rPr>
        <w:t>Número do CPF</w:t>
      </w:r>
      <w:r w:rsidRPr="00320690">
        <w:rPr>
          <w:rFonts w:ascii="Garamond" w:hAnsi="Garamond"/>
          <w:bCs/>
          <w:i/>
          <w:iCs/>
          <w:sz w:val="22"/>
          <w:szCs w:val="22"/>
          <w:lang w:eastAsia="en-US"/>
        </w:rPr>
        <w:t>], residente(s) e domiciliado(s) na [</w:t>
      </w:r>
      <w:r w:rsidRPr="00320690">
        <w:rPr>
          <w:rFonts w:ascii="Garamond" w:hAnsi="Garamond"/>
          <w:bCs/>
          <w:i/>
          <w:iCs/>
          <w:sz w:val="22"/>
          <w:szCs w:val="22"/>
          <w:highlight w:val="yellow"/>
          <w:lang w:eastAsia="en-US"/>
        </w:rPr>
        <w:t>Endereço Completo do(s) Representante(s</w:t>
      </w:r>
      <w:r w:rsidRPr="00320690">
        <w:rPr>
          <w:rFonts w:ascii="Garamond" w:hAnsi="Garamond"/>
          <w:bCs/>
          <w:i/>
          <w:iCs/>
          <w:sz w:val="22"/>
          <w:szCs w:val="22"/>
          <w:lang w:eastAsia="en-US"/>
        </w:rPr>
        <w:t>)],</w:t>
      </w:r>
      <w:r w:rsidRPr="00320690">
        <w:rPr>
          <w:rFonts w:ascii="Garamond" w:hAnsi="Garamond"/>
          <w:sz w:val="22"/>
          <w:szCs w:val="22"/>
          <w:lang w:eastAsia="en-US"/>
        </w:rPr>
        <w:t xml:space="preserve"> </w:t>
      </w:r>
      <w:r w:rsidR="001801D9" w:rsidRPr="00320690">
        <w:rPr>
          <w:rFonts w:ascii="Garamond" w:eastAsia="Garamond" w:hAnsi="Garamond" w:cs="Garamond"/>
          <w:color w:val="000000"/>
          <w:sz w:val="22"/>
          <w:szCs w:val="22"/>
        </w:rPr>
        <w:t xml:space="preserve">neste </w:t>
      </w:r>
      <w:r w:rsidR="001801D9" w:rsidRPr="00320690">
        <w:rPr>
          <w:rFonts w:ascii="Garamond" w:eastAsia="Garamond" w:hAnsi="Garamond" w:cs="Garamond"/>
          <w:b/>
          <w:color w:val="000000"/>
          <w:sz w:val="22"/>
          <w:szCs w:val="22"/>
        </w:rPr>
        <w:t>CONTRATO</w:t>
      </w:r>
      <w:r w:rsidR="001801D9" w:rsidRPr="00320690">
        <w:rPr>
          <w:rFonts w:ascii="Garamond" w:eastAsia="Garamond" w:hAnsi="Garamond" w:cs="Garamond"/>
          <w:color w:val="000000"/>
          <w:sz w:val="22"/>
          <w:szCs w:val="22"/>
        </w:rPr>
        <w:t xml:space="preserve"> denominada </w:t>
      </w:r>
      <w:r w:rsidR="001801D9" w:rsidRPr="00320690">
        <w:rPr>
          <w:rFonts w:ascii="Garamond" w:eastAsia="Garamond" w:hAnsi="Garamond" w:cs="Garamond"/>
          <w:color w:val="000000"/>
          <w:sz w:val="22"/>
          <w:szCs w:val="22"/>
          <w:highlight w:val="white"/>
        </w:rPr>
        <w:t>“</w:t>
      </w:r>
      <w:r w:rsidR="001801D9" w:rsidRPr="00320690">
        <w:rPr>
          <w:rFonts w:ascii="Garamond" w:eastAsia="Garamond" w:hAnsi="Garamond" w:cs="Garamond"/>
          <w:b/>
          <w:color w:val="000000"/>
          <w:sz w:val="22"/>
          <w:szCs w:val="22"/>
          <w:highlight w:val="white"/>
        </w:rPr>
        <w:t>CONTRATANTE</w:t>
      </w:r>
      <w:r w:rsidR="001801D9" w:rsidRPr="00320690">
        <w:rPr>
          <w:rFonts w:ascii="Garamond" w:eastAsia="Garamond" w:hAnsi="Garamond" w:cs="Garamond"/>
          <w:color w:val="000000"/>
          <w:sz w:val="22"/>
          <w:szCs w:val="22"/>
          <w:highlight w:val="white"/>
        </w:rPr>
        <w:t>”.</w:t>
      </w:r>
    </w:p>
    <w:p w14:paraId="1D06126D" w14:textId="77777777" w:rsidR="007E0D01" w:rsidRPr="00320690" w:rsidRDefault="007E0D01">
      <w:pPr>
        <w:spacing w:after="0"/>
        <w:jc w:val="left"/>
        <w:rPr>
          <w:rFonts w:ascii="Garamond" w:eastAsia="Garamond" w:hAnsi="Garamond" w:cs="Garamond"/>
          <w:sz w:val="22"/>
          <w:szCs w:val="22"/>
        </w:rPr>
      </w:pPr>
    </w:p>
    <w:p w14:paraId="0CFD9660" w14:textId="658E8262" w:rsidR="007E0D01" w:rsidRPr="00320690" w:rsidRDefault="004E4CF2">
      <w:pPr>
        <w:shd w:val="clear" w:color="auto" w:fill="FFFFFF"/>
        <w:spacing w:after="0"/>
        <w:rPr>
          <w:rFonts w:ascii="Garamond" w:eastAsia="Garamond" w:hAnsi="Garamond" w:cs="Garamond"/>
          <w:sz w:val="22"/>
          <w:szCs w:val="22"/>
          <w:highlight w:val="white"/>
        </w:rPr>
      </w:pPr>
      <w:r w:rsidRPr="00320690">
        <w:rPr>
          <w:rFonts w:ascii="Garamond" w:hAnsi="Garamond"/>
          <w:bCs/>
          <w:sz w:val="22"/>
          <w:szCs w:val="22"/>
          <w:lang w:eastAsia="en-US"/>
        </w:rPr>
        <w:t>[</w:t>
      </w:r>
      <w:r w:rsidRPr="00320690">
        <w:rPr>
          <w:rFonts w:ascii="Garamond" w:hAnsi="Garamond"/>
          <w:b/>
          <w:sz w:val="22"/>
          <w:szCs w:val="22"/>
          <w:highlight w:val="yellow"/>
          <w:lang w:eastAsia="en-US"/>
        </w:rPr>
        <w:t>NOME DA EMPRESA CONTROLADORA</w:t>
      </w:r>
      <w:r w:rsidRPr="00320690">
        <w:rPr>
          <w:rFonts w:ascii="Garamond" w:hAnsi="Garamond"/>
          <w:bCs/>
          <w:sz w:val="22"/>
          <w:szCs w:val="22"/>
          <w:lang w:eastAsia="en-US"/>
        </w:rPr>
        <w:t>], pessoa jurídica de direito privado, inscrita no CNPJ/MF sob o nº [</w:t>
      </w:r>
      <w:r w:rsidRPr="00320690">
        <w:rPr>
          <w:rFonts w:ascii="Garamond" w:hAnsi="Garamond"/>
          <w:bCs/>
          <w:sz w:val="22"/>
          <w:szCs w:val="22"/>
          <w:highlight w:val="yellow"/>
          <w:lang w:eastAsia="en-US"/>
        </w:rPr>
        <w:t>Número do CNPJ</w:t>
      </w:r>
      <w:r w:rsidRPr="00320690">
        <w:rPr>
          <w:rFonts w:ascii="Garamond" w:hAnsi="Garamond"/>
          <w:bCs/>
          <w:sz w:val="22"/>
          <w:szCs w:val="22"/>
          <w:lang w:eastAsia="en-US"/>
        </w:rPr>
        <w:t>], com sede na [</w:t>
      </w:r>
      <w:r w:rsidRPr="00320690">
        <w:rPr>
          <w:rFonts w:ascii="Garamond" w:hAnsi="Garamond"/>
          <w:bCs/>
          <w:sz w:val="22"/>
          <w:szCs w:val="22"/>
          <w:highlight w:val="yellow"/>
          <w:lang w:eastAsia="en-US"/>
        </w:rPr>
        <w:t>Endereço Completo da Sede</w:t>
      </w:r>
      <w:r w:rsidRPr="00320690">
        <w:rPr>
          <w:rFonts w:ascii="Garamond" w:hAnsi="Garamond"/>
          <w:bCs/>
          <w:sz w:val="22"/>
          <w:szCs w:val="22"/>
          <w:lang w:eastAsia="en-US"/>
        </w:rPr>
        <w:t>],</w:t>
      </w:r>
      <w:r w:rsidR="00320690">
        <w:rPr>
          <w:rFonts w:ascii="Garamond" w:hAnsi="Garamond"/>
          <w:bCs/>
          <w:sz w:val="22"/>
          <w:szCs w:val="22"/>
          <w:lang w:eastAsia="en-US"/>
        </w:rPr>
        <w:t xml:space="preserve"> </w:t>
      </w:r>
      <w:r w:rsidR="00320690" w:rsidRPr="00320690">
        <w:rPr>
          <w:rFonts w:ascii="Garamond" w:hAnsi="Garamond"/>
          <w:bCs/>
          <w:sz w:val="22"/>
          <w:szCs w:val="22"/>
          <w:highlight w:val="yellow"/>
          <w:lang w:eastAsia="en-US"/>
        </w:rPr>
        <w:t>[</w:t>
      </w:r>
      <w:proofErr w:type="spellStart"/>
      <w:r w:rsidR="00320690" w:rsidRPr="00320690">
        <w:rPr>
          <w:rFonts w:ascii="Garamond" w:hAnsi="Garamond"/>
          <w:bCs/>
          <w:sz w:val="22"/>
          <w:szCs w:val="22"/>
          <w:highlight w:val="yellow"/>
          <w:lang w:eastAsia="en-US"/>
        </w:rPr>
        <w:t>email</w:t>
      </w:r>
      <w:proofErr w:type="spellEnd"/>
      <w:r w:rsidR="00320690" w:rsidRPr="00320690">
        <w:rPr>
          <w:rFonts w:ascii="Garamond" w:hAnsi="Garamond"/>
          <w:bCs/>
          <w:sz w:val="22"/>
          <w:szCs w:val="22"/>
          <w:highlight w:val="yellow"/>
          <w:lang w:eastAsia="en-US"/>
        </w:rPr>
        <w:t>],</w:t>
      </w:r>
      <w:r w:rsidRPr="00320690">
        <w:rPr>
          <w:rFonts w:ascii="Garamond" w:hAnsi="Garamond"/>
          <w:bCs/>
          <w:sz w:val="22"/>
          <w:szCs w:val="22"/>
          <w:lang w:eastAsia="en-US"/>
        </w:rPr>
        <w:t xml:space="preserve"> neste ato representada por seu(s) representante(s) legal(</w:t>
      </w:r>
      <w:proofErr w:type="spellStart"/>
      <w:r w:rsidRPr="00320690">
        <w:rPr>
          <w:rFonts w:ascii="Garamond" w:hAnsi="Garamond"/>
          <w:bCs/>
          <w:sz w:val="22"/>
          <w:szCs w:val="22"/>
          <w:lang w:eastAsia="en-US"/>
        </w:rPr>
        <w:t>is</w:t>
      </w:r>
      <w:proofErr w:type="spellEnd"/>
      <w:r w:rsidRPr="00320690">
        <w:rPr>
          <w:rFonts w:ascii="Garamond" w:hAnsi="Garamond"/>
          <w:bCs/>
          <w:sz w:val="22"/>
          <w:szCs w:val="22"/>
          <w:lang w:eastAsia="en-US"/>
        </w:rPr>
        <w:t xml:space="preserve">), </w:t>
      </w:r>
      <w:r w:rsidRPr="00320690">
        <w:rPr>
          <w:rFonts w:ascii="Garamond" w:hAnsi="Garamond"/>
          <w:bCs/>
          <w:i/>
          <w:iCs/>
          <w:sz w:val="22"/>
          <w:szCs w:val="22"/>
          <w:lang w:eastAsia="en-US"/>
        </w:rPr>
        <w:t>[</w:t>
      </w:r>
      <w:r w:rsidRPr="00320690">
        <w:rPr>
          <w:rFonts w:ascii="Garamond" w:hAnsi="Garamond"/>
          <w:bCs/>
          <w:i/>
          <w:iCs/>
          <w:sz w:val="22"/>
          <w:szCs w:val="22"/>
          <w:highlight w:val="yellow"/>
          <w:lang w:eastAsia="en-US"/>
        </w:rPr>
        <w:t>Nome do(s) Representante(s</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Nacionalidade</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Estado Civil</w:t>
      </w:r>
      <w:r w:rsidRPr="00320690">
        <w:rPr>
          <w:rFonts w:ascii="Garamond" w:hAnsi="Garamond"/>
          <w:bCs/>
          <w:i/>
          <w:iCs/>
          <w:sz w:val="22"/>
          <w:szCs w:val="22"/>
          <w:lang w:eastAsia="en-US"/>
        </w:rPr>
        <w:t>], [</w:t>
      </w:r>
      <w:r w:rsidRPr="00320690">
        <w:rPr>
          <w:rFonts w:ascii="Garamond" w:hAnsi="Garamond"/>
          <w:bCs/>
          <w:i/>
          <w:iCs/>
          <w:sz w:val="22"/>
          <w:szCs w:val="22"/>
          <w:highlight w:val="yellow"/>
          <w:lang w:eastAsia="en-US"/>
        </w:rPr>
        <w:t>Profissão</w:t>
      </w:r>
      <w:r w:rsidRPr="00320690">
        <w:rPr>
          <w:rFonts w:ascii="Garamond" w:hAnsi="Garamond"/>
          <w:bCs/>
          <w:i/>
          <w:iCs/>
          <w:sz w:val="22"/>
          <w:szCs w:val="22"/>
          <w:lang w:eastAsia="en-US"/>
        </w:rPr>
        <w:t>], portador(es) da cédula de identidade RG nº [</w:t>
      </w:r>
      <w:r w:rsidRPr="00320690">
        <w:rPr>
          <w:rFonts w:ascii="Garamond" w:hAnsi="Garamond"/>
          <w:bCs/>
          <w:i/>
          <w:iCs/>
          <w:sz w:val="22"/>
          <w:szCs w:val="22"/>
          <w:highlight w:val="yellow"/>
          <w:lang w:eastAsia="en-US"/>
        </w:rPr>
        <w:t>Número do RG</w:t>
      </w:r>
      <w:r w:rsidRPr="00320690">
        <w:rPr>
          <w:rFonts w:ascii="Garamond" w:hAnsi="Garamond"/>
          <w:bCs/>
          <w:i/>
          <w:iCs/>
          <w:sz w:val="22"/>
          <w:szCs w:val="22"/>
          <w:lang w:eastAsia="en-US"/>
        </w:rPr>
        <w:t>] e inscrito(s) no CPF/MF sob o nº [</w:t>
      </w:r>
      <w:r w:rsidRPr="00320690">
        <w:rPr>
          <w:rFonts w:ascii="Garamond" w:hAnsi="Garamond"/>
          <w:bCs/>
          <w:i/>
          <w:iCs/>
          <w:sz w:val="22"/>
          <w:szCs w:val="22"/>
          <w:highlight w:val="yellow"/>
          <w:lang w:eastAsia="en-US"/>
        </w:rPr>
        <w:t>Número do CPF</w:t>
      </w:r>
      <w:r w:rsidRPr="00320690">
        <w:rPr>
          <w:rFonts w:ascii="Garamond" w:hAnsi="Garamond"/>
          <w:bCs/>
          <w:i/>
          <w:iCs/>
          <w:sz w:val="22"/>
          <w:szCs w:val="22"/>
          <w:lang w:eastAsia="en-US"/>
        </w:rPr>
        <w:t>], residente(s) e domiciliado(s) na [</w:t>
      </w:r>
      <w:r w:rsidRPr="00320690">
        <w:rPr>
          <w:rFonts w:ascii="Garamond" w:hAnsi="Garamond"/>
          <w:bCs/>
          <w:i/>
          <w:iCs/>
          <w:sz w:val="22"/>
          <w:szCs w:val="22"/>
          <w:highlight w:val="yellow"/>
          <w:lang w:eastAsia="en-US"/>
        </w:rPr>
        <w:t>Endereço Completo do(s) Representante(s</w:t>
      </w:r>
      <w:r w:rsidRPr="00320690">
        <w:rPr>
          <w:rFonts w:ascii="Garamond" w:hAnsi="Garamond"/>
          <w:bCs/>
          <w:i/>
          <w:iCs/>
          <w:sz w:val="22"/>
          <w:szCs w:val="22"/>
          <w:lang w:eastAsia="en-US"/>
        </w:rPr>
        <w:t>)],</w:t>
      </w:r>
      <w:r w:rsidRPr="00320690">
        <w:rPr>
          <w:rFonts w:ascii="Garamond" w:hAnsi="Garamond"/>
          <w:sz w:val="22"/>
          <w:szCs w:val="22"/>
          <w:lang w:eastAsia="en-US"/>
        </w:rPr>
        <w:t xml:space="preserve"> </w:t>
      </w:r>
      <w:r w:rsidR="001801D9" w:rsidRPr="00320690">
        <w:rPr>
          <w:rFonts w:ascii="Garamond" w:eastAsia="Garamond" w:hAnsi="Garamond" w:cs="Garamond"/>
          <w:sz w:val="22"/>
          <w:szCs w:val="22"/>
          <w:highlight w:val="white"/>
        </w:rPr>
        <w:t xml:space="preserve">neste </w:t>
      </w:r>
      <w:r w:rsidR="001801D9" w:rsidRPr="00320690">
        <w:rPr>
          <w:rFonts w:ascii="Garamond" w:eastAsia="Garamond" w:hAnsi="Garamond" w:cs="Garamond"/>
          <w:b/>
          <w:sz w:val="22"/>
          <w:szCs w:val="22"/>
          <w:highlight w:val="white"/>
        </w:rPr>
        <w:t>CONTRATO</w:t>
      </w:r>
      <w:r w:rsidR="001801D9" w:rsidRPr="00320690">
        <w:rPr>
          <w:rFonts w:ascii="Garamond" w:eastAsia="Garamond" w:hAnsi="Garamond" w:cs="Garamond"/>
          <w:sz w:val="22"/>
          <w:szCs w:val="22"/>
        </w:rPr>
        <w:t xml:space="preserve"> denominado </w:t>
      </w:r>
      <w:r w:rsidR="001801D9" w:rsidRPr="00320690">
        <w:rPr>
          <w:rFonts w:ascii="Garamond" w:eastAsia="Garamond" w:hAnsi="Garamond" w:cs="Garamond"/>
          <w:sz w:val="22"/>
          <w:szCs w:val="22"/>
          <w:highlight w:val="white"/>
        </w:rPr>
        <w:t>“</w:t>
      </w:r>
      <w:r w:rsidR="001801D9" w:rsidRPr="00320690">
        <w:rPr>
          <w:rFonts w:ascii="Garamond" w:eastAsia="Garamond" w:hAnsi="Garamond" w:cs="Garamond"/>
          <w:b/>
          <w:sz w:val="22"/>
          <w:szCs w:val="22"/>
          <w:highlight w:val="white"/>
        </w:rPr>
        <w:t>GHOSTWRITER</w:t>
      </w:r>
      <w:r w:rsidR="001801D9" w:rsidRPr="00320690">
        <w:rPr>
          <w:rFonts w:ascii="Garamond" w:eastAsia="Garamond" w:hAnsi="Garamond" w:cs="Garamond"/>
          <w:sz w:val="22"/>
          <w:szCs w:val="22"/>
          <w:highlight w:val="white"/>
        </w:rPr>
        <w:t>”.</w:t>
      </w:r>
    </w:p>
    <w:p w14:paraId="777E8BE1" w14:textId="77777777" w:rsidR="007E0D01" w:rsidRPr="00320690" w:rsidRDefault="007E0D01">
      <w:pPr>
        <w:shd w:val="clear" w:color="auto" w:fill="FFFFFF"/>
        <w:spacing w:after="0"/>
        <w:rPr>
          <w:rFonts w:ascii="Garamond" w:eastAsia="Garamond" w:hAnsi="Garamond" w:cs="Garamond"/>
          <w:sz w:val="22"/>
          <w:szCs w:val="22"/>
          <w:highlight w:val="white"/>
        </w:rPr>
      </w:pPr>
    </w:p>
    <w:p w14:paraId="4CC940FB" w14:textId="77777777" w:rsidR="007E0D01" w:rsidRPr="00320690" w:rsidRDefault="001801D9">
      <w:pPr>
        <w:shd w:val="clear" w:color="auto" w:fill="FFFFFF"/>
        <w:spacing w:after="0"/>
        <w:rPr>
          <w:rFonts w:ascii="Garamond" w:eastAsia="Garamond" w:hAnsi="Garamond" w:cs="Garamond"/>
          <w:sz w:val="22"/>
          <w:szCs w:val="22"/>
        </w:rPr>
      </w:pPr>
      <w:r w:rsidRPr="00320690">
        <w:rPr>
          <w:rFonts w:ascii="Garamond" w:eastAsia="Garamond" w:hAnsi="Garamond" w:cs="Garamond"/>
          <w:sz w:val="22"/>
          <w:szCs w:val="22"/>
        </w:rPr>
        <w:t>Conjuntamente denominados “</w:t>
      </w:r>
      <w:r w:rsidRPr="00320690">
        <w:rPr>
          <w:rFonts w:ascii="Garamond" w:eastAsia="Garamond" w:hAnsi="Garamond" w:cs="Garamond"/>
          <w:b/>
          <w:sz w:val="22"/>
          <w:szCs w:val="22"/>
        </w:rPr>
        <w:t>PARTES</w:t>
      </w:r>
      <w:r w:rsidRPr="00320690">
        <w:rPr>
          <w:rFonts w:ascii="Garamond" w:eastAsia="Garamond" w:hAnsi="Garamond" w:cs="Garamond"/>
          <w:sz w:val="22"/>
          <w:szCs w:val="22"/>
        </w:rPr>
        <w:t>” e individualmente, mas de forma indistinta, de “</w:t>
      </w:r>
      <w:r w:rsidRPr="00320690">
        <w:rPr>
          <w:rFonts w:ascii="Garamond" w:eastAsia="Garamond" w:hAnsi="Garamond" w:cs="Garamond"/>
          <w:b/>
          <w:sz w:val="22"/>
          <w:szCs w:val="22"/>
        </w:rPr>
        <w:t>PARTE”</w:t>
      </w:r>
      <w:r w:rsidRPr="00320690">
        <w:rPr>
          <w:rFonts w:ascii="Garamond" w:eastAsia="Garamond" w:hAnsi="Garamond" w:cs="Garamond"/>
          <w:sz w:val="22"/>
          <w:szCs w:val="22"/>
        </w:rPr>
        <w:t>.</w:t>
      </w:r>
    </w:p>
    <w:p w14:paraId="5FCEBBF7" w14:textId="77777777" w:rsidR="007E0D01" w:rsidRPr="00320690" w:rsidRDefault="007E0D01">
      <w:pPr>
        <w:shd w:val="clear" w:color="auto" w:fill="FFFFFF"/>
        <w:spacing w:after="0"/>
        <w:rPr>
          <w:rFonts w:ascii="Garamond" w:eastAsia="Garamond" w:hAnsi="Garamond" w:cs="Garamond"/>
          <w:sz w:val="22"/>
          <w:szCs w:val="22"/>
          <w:highlight w:val="white"/>
        </w:rPr>
      </w:pPr>
    </w:p>
    <w:p w14:paraId="190DEA52"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2" w:name="_heading=h.3znysh7" w:colFirst="0" w:colLast="0"/>
      <w:bookmarkEnd w:id="2"/>
      <w:r w:rsidRPr="00320690">
        <w:rPr>
          <w:rFonts w:ascii="Garamond" w:eastAsia="Garamond" w:hAnsi="Garamond" w:cs="Garamond"/>
          <w:sz w:val="22"/>
          <w:szCs w:val="22"/>
        </w:rPr>
        <w:t>II. CONSIDERANDOS.</w:t>
      </w:r>
    </w:p>
    <w:p w14:paraId="45E2FB5E" w14:textId="77777777" w:rsidR="007E0D01" w:rsidRPr="00320690" w:rsidRDefault="007E0D01">
      <w:pPr>
        <w:spacing w:after="0"/>
        <w:rPr>
          <w:rFonts w:ascii="Garamond" w:eastAsia="Garamond" w:hAnsi="Garamond" w:cs="Garamond"/>
          <w:sz w:val="22"/>
          <w:szCs w:val="22"/>
        </w:rPr>
      </w:pPr>
    </w:p>
    <w:p w14:paraId="2FD22C1A" w14:textId="77777777" w:rsidR="007E0D01" w:rsidRPr="00320690" w:rsidRDefault="001801D9">
      <w:pP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Considerando que:</w:t>
      </w:r>
    </w:p>
    <w:p w14:paraId="2CF2AAF4" w14:textId="77777777" w:rsidR="007E0D01" w:rsidRPr="00320690" w:rsidRDefault="007E0D01">
      <w:pPr>
        <w:spacing w:after="0"/>
        <w:rPr>
          <w:rFonts w:ascii="Garamond" w:eastAsia="Garamond" w:hAnsi="Garamond" w:cs="Garamond"/>
          <w:color w:val="000000"/>
          <w:sz w:val="22"/>
          <w:szCs w:val="22"/>
        </w:rPr>
      </w:pPr>
    </w:p>
    <w:p w14:paraId="74950D62" w14:textId="7E966192"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bookmarkStart w:id="3" w:name="_heading=h.2et92p0" w:colFirst="0" w:colLast="0"/>
      <w:bookmarkEnd w:id="3"/>
      <w:r w:rsidRPr="00320690">
        <w:rPr>
          <w:rFonts w:ascii="Garamond" w:eastAsia="Garamond" w:hAnsi="Garamond" w:cs="Garamond"/>
          <w:color w:val="000000"/>
          <w:sz w:val="22"/>
          <w:szCs w:val="22"/>
        </w:rPr>
        <w:t xml:space="preserve">A </w:t>
      </w:r>
      <w:r w:rsidRPr="00320690">
        <w:rPr>
          <w:rFonts w:ascii="Garamond" w:eastAsia="Garamond" w:hAnsi="Garamond" w:cs="Garamond"/>
          <w:b/>
          <w:color w:val="000000"/>
          <w:sz w:val="22"/>
          <w:szCs w:val="22"/>
          <w:highlight w:val="white"/>
        </w:rPr>
        <w:t>CONTRATANTE</w:t>
      </w:r>
      <w:r w:rsidRPr="00320690">
        <w:rPr>
          <w:rFonts w:ascii="Garamond" w:eastAsia="Garamond" w:hAnsi="Garamond" w:cs="Garamond"/>
          <w:color w:val="000000"/>
          <w:sz w:val="22"/>
          <w:szCs w:val="22"/>
          <w:highlight w:val="white"/>
        </w:rPr>
        <w:t xml:space="preserve"> é uma empresa com ampla </w:t>
      </w:r>
      <w:r w:rsidRPr="00320690">
        <w:rPr>
          <w:rFonts w:ascii="Garamond" w:eastAsia="Garamond" w:hAnsi="Garamond" w:cs="Garamond"/>
          <w:i/>
          <w:color w:val="000000"/>
          <w:sz w:val="22"/>
          <w:szCs w:val="22"/>
          <w:highlight w:val="white"/>
        </w:rPr>
        <w:t>expertise</w:t>
      </w:r>
      <w:r w:rsidRPr="00320690">
        <w:rPr>
          <w:rFonts w:ascii="Garamond" w:eastAsia="Garamond" w:hAnsi="Garamond" w:cs="Garamond"/>
          <w:color w:val="000000"/>
          <w:sz w:val="22"/>
          <w:szCs w:val="22"/>
          <w:highlight w:val="white"/>
        </w:rPr>
        <w:t xml:space="preserve"> no segmento</w:t>
      </w:r>
      <w:r w:rsidR="00320690">
        <w:rPr>
          <w:rFonts w:ascii="Garamond" w:eastAsia="Garamond" w:hAnsi="Garamond" w:cs="Garamond"/>
          <w:color w:val="000000"/>
          <w:sz w:val="22"/>
          <w:szCs w:val="22"/>
        </w:rPr>
        <w:t xml:space="preserve"> [</w:t>
      </w:r>
      <w:r w:rsidR="00320690" w:rsidRPr="00320690">
        <w:rPr>
          <w:rFonts w:ascii="Garamond" w:eastAsia="Garamond" w:hAnsi="Garamond" w:cs="Garamond"/>
          <w:color w:val="000000"/>
          <w:sz w:val="22"/>
          <w:szCs w:val="22"/>
          <w:highlight w:val="yellow"/>
        </w:rPr>
        <w:t xml:space="preserve">escrever o segmento de trabalho da contratante, se possível colocar também os </w:t>
      </w:r>
      <w:proofErr w:type="spellStart"/>
      <w:r w:rsidR="00320690" w:rsidRPr="00320690">
        <w:rPr>
          <w:rFonts w:ascii="Garamond" w:eastAsia="Garamond" w:hAnsi="Garamond" w:cs="Garamond"/>
          <w:color w:val="000000"/>
          <w:sz w:val="22"/>
          <w:szCs w:val="22"/>
          <w:highlight w:val="yellow"/>
        </w:rPr>
        <w:t>cnaes</w:t>
      </w:r>
      <w:proofErr w:type="spellEnd"/>
      <w:r w:rsidR="00320690" w:rsidRPr="00320690">
        <w:rPr>
          <w:rFonts w:ascii="Garamond" w:eastAsia="Garamond" w:hAnsi="Garamond" w:cs="Garamond"/>
          <w:color w:val="000000"/>
          <w:sz w:val="22"/>
          <w:szCs w:val="22"/>
          <w:highlight w:val="yellow"/>
        </w:rPr>
        <w:t xml:space="preserve"> se fizerem sentido]</w:t>
      </w:r>
    </w:p>
    <w:p w14:paraId="152F5207" w14:textId="77777777" w:rsidR="007E0D01" w:rsidRPr="00320690" w:rsidRDefault="007E0D01">
      <w:pPr>
        <w:pBdr>
          <w:top w:val="nil"/>
          <w:left w:val="nil"/>
          <w:bottom w:val="nil"/>
          <w:right w:val="nil"/>
          <w:between w:val="nil"/>
        </w:pBdr>
        <w:spacing w:after="0"/>
        <w:ind w:left="567"/>
        <w:rPr>
          <w:rFonts w:ascii="Garamond" w:eastAsia="Garamond" w:hAnsi="Garamond" w:cs="Garamond"/>
          <w:color w:val="000000"/>
          <w:sz w:val="22"/>
          <w:szCs w:val="22"/>
        </w:rPr>
      </w:pPr>
    </w:p>
    <w:p w14:paraId="536A9FE6" w14:textId="77777777"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highlight w:val="white"/>
        </w:rPr>
        <w:t xml:space="preserve">O </w:t>
      </w:r>
      <w:r w:rsidRPr="00320690">
        <w:rPr>
          <w:rFonts w:ascii="Garamond" w:eastAsia="Garamond" w:hAnsi="Garamond" w:cs="Garamond"/>
          <w:b/>
          <w:color w:val="000000"/>
          <w:sz w:val="22"/>
          <w:szCs w:val="22"/>
          <w:highlight w:val="white"/>
        </w:rPr>
        <w:t>GHOSTWRITER</w:t>
      </w:r>
      <w:r w:rsidRPr="00320690">
        <w:rPr>
          <w:rFonts w:ascii="Garamond" w:eastAsia="Garamond" w:hAnsi="Garamond" w:cs="Garamond"/>
          <w:color w:val="000000"/>
          <w:sz w:val="22"/>
          <w:szCs w:val="22"/>
        </w:rPr>
        <w:t xml:space="preserve"> é um profissional com formação técnica em nível superior e possui certificações em áreas afetas ao objeto social da</w:t>
      </w:r>
      <w:r w:rsidRPr="00320690">
        <w:rPr>
          <w:rFonts w:ascii="Garamond" w:eastAsia="Garamond" w:hAnsi="Garamond" w:cs="Garamond"/>
          <w:b/>
          <w:color w:val="000000"/>
          <w:sz w:val="22"/>
          <w:szCs w:val="22"/>
        </w:rPr>
        <w:t xml:space="preserve"> CONTRATANTE</w:t>
      </w:r>
      <w:r w:rsidRPr="00320690">
        <w:rPr>
          <w:rFonts w:ascii="Garamond" w:eastAsia="Garamond" w:hAnsi="Garamond" w:cs="Garamond"/>
          <w:color w:val="000000"/>
          <w:sz w:val="22"/>
          <w:szCs w:val="22"/>
        </w:rPr>
        <w:t>;</w:t>
      </w:r>
    </w:p>
    <w:p w14:paraId="576C63DF" w14:textId="77777777" w:rsidR="007E0D01" w:rsidRPr="00320690" w:rsidRDefault="007E0D01" w:rsidP="00320690">
      <w:pPr>
        <w:pBdr>
          <w:top w:val="nil"/>
          <w:left w:val="nil"/>
          <w:bottom w:val="nil"/>
          <w:right w:val="nil"/>
          <w:between w:val="nil"/>
        </w:pBdr>
        <w:spacing w:after="0"/>
        <w:rPr>
          <w:rFonts w:ascii="Garamond" w:eastAsia="Garamond" w:hAnsi="Garamond" w:cs="Garamond"/>
          <w:color w:val="000000"/>
          <w:sz w:val="22"/>
          <w:szCs w:val="22"/>
        </w:rPr>
      </w:pPr>
    </w:p>
    <w:p w14:paraId="744050E7" w14:textId="77777777"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A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tem interesse em se reposicionar no mercado, sendo que parte da sua estratégia envolve o crescimento de sua atuação no ambiente digital, com o aumento do aproveitamento e engajamento de suas redes sociais e site;</w:t>
      </w:r>
    </w:p>
    <w:p w14:paraId="626CA786" w14:textId="77777777" w:rsidR="007E0D01" w:rsidRPr="00320690" w:rsidRDefault="007E0D01">
      <w:pPr>
        <w:pBdr>
          <w:top w:val="nil"/>
          <w:left w:val="nil"/>
          <w:bottom w:val="nil"/>
          <w:right w:val="nil"/>
          <w:between w:val="nil"/>
        </w:pBdr>
        <w:spacing w:after="0"/>
        <w:ind w:left="720"/>
        <w:rPr>
          <w:rFonts w:ascii="Garamond" w:eastAsia="Garamond" w:hAnsi="Garamond" w:cs="Garamond"/>
          <w:color w:val="000000"/>
          <w:sz w:val="22"/>
          <w:szCs w:val="22"/>
        </w:rPr>
      </w:pPr>
    </w:p>
    <w:p w14:paraId="7D63B863" w14:textId="77777777"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rPr>
        <w:lastRenderedPageBreak/>
        <w:t xml:space="preserve">As </w:t>
      </w:r>
      <w:r w:rsidRPr="00320690">
        <w:rPr>
          <w:rFonts w:ascii="Garamond" w:eastAsia="Garamond" w:hAnsi="Garamond" w:cs="Garamond"/>
          <w:b/>
          <w:color w:val="000000"/>
          <w:sz w:val="22"/>
          <w:szCs w:val="22"/>
        </w:rPr>
        <w:t xml:space="preserve">PARTES </w:t>
      </w:r>
      <w:r w:rsidRPr="00320690">
        <w:rPr>
          <w:rFonts w:ascii="Garamond" w:eastAsia="Garamond" w:hAnsi="Garamond" w:cs="Garamond"/>
          <w:color w:val="000000"/>
          <w:sz w:val="22"/>
          <w:szCs w:val="22"/>
        </w:rPr>
        <w:t xml:space="preserve">têm interesse na celebração de um contrato para prestação de serviços de </w:t>
      </w:r>
      <w:proofErr w:type="spellStart"/>
      <w:r w:rsidRPr="00320690">
        <w:rPr>
          <w:rFonts w:ascii="Garamond" w:eastAsia="Garamond" w:hAnsi="Garamond" w:cs="Garamond"/>
          <w:i/>
          <w:iCs/>
          <w:color w:val="000000"/>
          <w:sz w:val="22"/>
          <w:szCs w:val="22"/>
        </w:rPr>
        <w:t>ghostwriting</w:t>
      </w:r>
      <w:proofErr w:type="spellEnd"/>
      <w:r w:rsidRPr="00320690">
        <w:rPr>
          <w:rFonts w:ascii="Garamond" w:eastAsia="Garamond" w:hAnsi="Garamond" w:cs="Garamond"/>
          <w:color w:val="000000"/>
          <w:sz w:val="22"/>
          <w:szCs w:val="22"/>
        </w:rPr>
        <w:t xml:space="preserve">, por meio do qual 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será responsável pela elaboração de material técnico a ser divulgado gratuitamente ou comercializado pela</w:t>
      </w:r>
      <w:r w:rsidRPr="00320690">
        <w:rPr>
          <w:rFonts w:ascii="Garamond" w:eastAsia="Garamond" w:hAnsi="Garamond" w:cs="Garamond"/>
          <w:b/>
          <w:color w:val="000000"/>
          <w:sz w:val="22"/>
          <w:szCs w:val="22"/>
        </w:rPr>
        <w:t xml:space="preserve"> CONTRATANTE</w:t>
      </w:r>
      <w:r w:rsidRPr="00320690">
        <w:rPr>
          <w:rFonts w:ascii="Garamond" w:eastAsia="Garamond" w:hAnsi="Garamond" w:cs="Garamond"/>
          <w:color w:val="000000"/>
          <w:sz w:val="22"/>
          <w:szCs w:val="22"/>
        </w:rPr>
        <w:t>, em especial em suas redes sociais;</w:t>
      </w:r>
    </w:p>
    <w:p w14:paraId="75A59FB4" w14:textId="77777777" w:rsidR="007E0D01" w:rsidRPr="00320690" w:rsidRDefault="007E0D01">
      <w:pPr>
        <w:pBdr>
          <w:top w:val="nil"/>
          <w:left w:val="nil"/>
          <w:bottom w:val="nil"/>
          <w:right w:val="nil"/>
          <w:between w:val="nil"/>
        </w:pBdr>
        <w:spacing w:after="0"/>
        <w:ind w:left="720"/>
        <w:rPr>
          <w:rFonts w:ascii="Garamond" w:eastAsia="Garamond" w:hAnsi="Garamond" w:cs="Garamond"/>
          <w:color w:val="000000"/>
          <w:sz w:val="22"/>
          <w:szCs w:val="22"/>
        </w:rPr>
      </w:pPr>
    </w:p>
    <w:p w14:paraId="6DECB266" w14:textId="77777777"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reconhece que </w:t>
      </w:r>
      <w:r w:rsidRPr="00320690">
        <w:rPr>
          <w:rFonts w:ascii="Garamond" w:eastAsia="Garamond" w:hAnsi="Garamond" w:cs="Garamond"/>
          <w:i/>
          <w:color w:val="000000"/>
          <w:sz w:val="22"/>
          <w:szCs w:val="22"/>
        </w:rPr>
        <w:t>(i)</w:t>
      </w:r>
      <w:r w:rsidRPr="00320690">
        <w:rPr>
          <w:rFonts w:ascii="Garamond" w:eastAsia="Garamond" w:hAnsi="Garamond" w:cs="Garamond"/>
          <w:color w:val="000000"/>
          <w:sz w:val="22"/>
          <w:szCs w:val="22"/>
        </w:rPr>
        <w:t xml:space="preserve"> a legislação brasileira não regula expressamente a prestação de serviços de </w:t>
      </w:r>
      <w:proofErr w:type="spellStart"/>
      <w:r w:rsidRPr="00320690">
        <w:rPr>
          <w:rFonts w:ascii="Garamond" w:eastAsia="Garamond" w:hAnsi="Garamond" w:cs="Garamond"/>
          <w:color w:val="000000"/>
          <w:sz w:val="22"/>
          <w:szCs w:val="22"/>
        </w:rPr>
        <w:t>ghostwriting</w:t>
      </w:r>
      <w:proofErr w:type="spellEnd"/>
      <w:r w:rsidRPr="00320690">
        <w:rPr>
          <w:rFonts w:ascii="Garamond" w:eastAsia="Garamond" w:hAnsi="Garamond" w:cs="Garamond"/>
          <w:color w:val="000000"/>
          <w:sz w:val="22"/>
          <w:szCs w:val="22"/>
        </w:rPr>
        <w:t xml:space="preserve">, </w:t>
      </w:r>
      <w:r w:rsidRPr="00320690">
        <w:rPr>
          <w:rFonts w:ascii="Garamond" w:eastAsia="Garamond" w:hAnsi="Garamond" w:cs="Garamond"/>
          <w:i/>
          <w:color w:val="000000"/>
          <w:sz w:val="22"/>
          <w:szCs w:val="22"/>
        </w:rPr>
        <w:t>(</w:t>
      </w:r>
      <w:proofErr w:type="spellStart"/>
      <w:r w:rsidRPr="00320690">
        <w:rPr>
          <w:rFonts w:ascii="Garamond" w:eastAsia="Garamond" w:hAnsi="Garamond" w:cs="Garamond"/>
          <w:i/>
          <w:color w:val="000000"/>
          <w:sz w:val="22"/>
          <w:szCs w:val="22"/>
        </w:rPr>
        <w:t>ii</w:t>
      </w:r>
      <w:proofErr w:type="spellEnd"/>
      <w:r w:rsidRPr="00320690">
        <w:rPr>
          <w:rFonts w:ascii="Garamond" w:eastAsia="Garamond" w:hAnsi="Garamond" w:cs="Garamond"/>
          <w:i/>
          <w:color w:val="000000"/>
          <w:sz w:val="22"/>
          <w:szCs w:val="22"/>
        </w:rPr>
        <w:t>)</w:t>
      </w:r>
      <w:r w:rsidRPr="00320690">
        <w:rPr>
          <w:rFonts w:ascii="Garamond" w:eastAsia="Garamond" w:hAnsi="Garamond" w:cs="Garamond"/>
          <w:color w:val="000000"/>
          <w:sz w:val="22"/>
          <w:szCs w:val="22"/>
        </w:rPr>
        <w:t xml:space="preserve"> que a Lei nº 9.610/1998 (a “Lei de Direitos Autorais”) não dispõe sobre as obras por encomenda, bem como que </w:t>
      </w:r>
      <w:r w:rsidRPr="00320690">
        <w:rPr>
          <w:rFonts w:ascii="Garamond" w:eastAsia="Garamond" w:hAnsi="Garamond" w:cs="Garamond"/>
          <w:i/>
          <w:color w:val="000000"/>
          <w:sz w:val="22"/>
          <w:szCs w:val="22"/>
        </w:rPr>
        <w:t>(</w:t>
      </w:r>
      <w:proofErr w:type="spellStart"/>
      <w:r w:rsidRPr="00320690">
        <w:rPr>
          <w:rFonts w:ascii="Garamond" w:eastAsia="Garamond" w:hAnsi="Garamond" w:cs="Garamond"/>
          <w:i/>
          <w:color w:val="000000"/>
          <w:sz w:val="22"/>
          <w:szCs w:val="22"/>
        </w:rPr>
        <w:t>iii</w:t>
      </w:r>
      <w:proofErr w:type="spellEnd"/>
      <w:r w:rsidRPr="00320690">
        <w:rPr>
          <w:rFonts w:ascii="Garamond" w:eastAsia="Garamond" w:hAnsi="Garamond" w:cs="Garamond"/>
          <w:i/>
          <w:color w:val="000000"/>
          <w:sz w:val="22"/>
          <w:szCs w:val="22"/>
        </w:rPr>
        <w:t>)</w:t>
      </w:r>
      <w:r w:rsidRPr="00320690">
        <w:rPr>
          <w:rFonts w:ascii="Garamond" w:eastAsia="Garamond" w:hAnsi="Garamond" w:cs="Garamond"/>
          <w:color w:val="000000"/>
          <w:sz w:val="22"/>
          <w:szCs w:val="22"/>
        </w:rPr>
        <w:t xml:space="preserve"> esta possui dispositivos que podem inviabilizar na prática a essência do negócio, como o art. 27 que prescreve que os direitos morais do autor, dentre eles o de crédito quanto à autoria de obras, são inalienáveis e irrenunciáveis.</w:t>
      </w:r>
    </w:p>
    <w:p w14:paraId="2C84F68E" w14:textId="77777777" w:rsidR="007E0D01" w:rsidRPr="00320690" w:rsidRDefault="007E0D01">
      <w:pPr>
        <w:pBdr>
          <w:top w:val="nil"/>
          <w:left w:val="nil"/>
          <w:bottom w:val="nil"/>
          <w:right w:val="nil"/>
          <w:between w:val="nil"/>
        </w:pBdr>
        <w:spacing w:after="0"/>
        <w:ind w:left="720"/>
        <w:rPr>
          <w:rFonts w:ascii="Garamond" w:eastAsia="Garamond" w:hAnsi="Garamond" w:cs="Garamond"/>
          <w:color w:val="000000"/>
          <w:sz w:val="22"/>
          <w:szCs w:val="22"/>
        </w:rPr>
      </w:pPr>
    </w:p>
    <w:p w14:paraId="73B5B364" w14:textId="77777777" w:rsidR="007E0D01" w:rsidRPr="00320690" w:rsidRDefault="007E0D01">
      <w:pPr>
        <w:pBdr>
          <w:top w:val="nil"/>
          <w:left w:val="nil"/>
          <w:bottom w:val="nil"/>
          <w:right w:val="nil"/>
          <w:between w:val="nil"/>
        </w:pBdr>
        <w:spacing w:after="0"/>
        <w:ind w:left="720"/>
        <w:rPr>
          <w:rFonts w:ascii="Garamond" w:eastAsia="Garamond" w:hAnsi="Garamond" w:cs="Garamond"/>
          <w:color w:val="000000"/>
          <w:sz w:val="22"/>
          <w:szCs w:val="22"/>
        </w:rPr>
      </w:pPr>
    </w:p>
    <w:p w14:paraId="1CAFF898" w14:textId="77777777" w:rsidR="007E0D01" w:rsidRPr="00320690" w:rsidRDefault="001801D9">
      <w:pPr>
        <w:numPr>
          <w:ilvl w:val="0"/>
          <w:numId w:val="5"/>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 </w:t>
      </w:r>
      <w:r w:rsidRPr="00320690">
        <w:rPr>
          <w:rFonts w:ascii="Garamond" w:eastAsia="Garamond" w:hAnsi="Garamond" w:cs="Garamond"/>
          <w:color w:val="000000"/>
          <w:sz w:val="22"/>
          <w:szCs w:val="22"/>
        </w:rPr>
        <w:tab/>
        <w:t xml:space="preserve">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reconhece, ainda, que é causa deste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 xml:space="preserve"> e sua premissa essencial que </w:t>
      </w:r>
      <w:r w:rsidRPr="00320690">
        <w:rPr>
          <w:rFonts w:ascii="Garamond" w:eastAsia="Garamond" w:hAnsi="Garamond" w:cs="Garamond"/>
          <w:i/>
          <w:color w:val="000000"/>
          <w:sz w:val="22"/>
          <w:szCs w:val="22"/>
        </w:rPr>
        <w:t>(i)</w:t>
      </w:r>
      <w:r w:rsidRPr="00320690">
        <w:rPr>
          <w:rFonts w:ascii="Garamond" w:eastAsia="Garamond" w:hAnsi="Garamond" w:cs="Garamond"/>
          <w:color w:val="000000"/>
          <w:sz w:val="22"/>
          <w:szCs w:val="22"/>
        </w:rPr>
        <w:t xml:space="preserve"> a </w:t>
      </w:r>
      <w:r w:rsidRPr="00320690">
        <w:rPr>
          <w:rFonts w:ascii="Garamond" w:eastAsia="Garamond" w:hAnsi="Garamond" w:cs="Garamond"/>
          <w:b/>
          <w:color w:val="000000"/>
          <w:sz w:val="22"/>
          <w:szCs w:val="22"/>
        </w:rPr>
        <w:t xml:space="preserve">CONTRATANTE </w:t>
      </w:r>
      <w:r w:rsidRPr="00320690">
        <w:rPr>
          <w:rFonts w:ascii="Garamond" w:eastAsia="Garamond" w:hAnsi="Garamond" w:cs="Garamond"/>
          <w:color w:val="000000"/>
          <w:sz w:val="22"/>
          <w:szCs w:val="22"/>
        </w:rPr>
        <w:t xml:space="preserve">seja a titular originária de todos os direitos autorais sobre as obras criadas no âmbito deste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 xml:space="preserve">, de modo que eventuais menções à cessão integral de direitos pelo </w:t>
      </w:r>
      <w:r w:rsidRPr="00320690">
        <w:rPr>
          <w:rFonts w:ascii="Garamond" w:eastAsia="Garamond" w:hAnsi="Garamond" w:cs="Garamond"/>
          <w:b/>
          <w:color w:val="000000"/>
          <w:sz w:val="22"/>
          <w:szCs w:val="22"/>
        </w:rPr>
        <w:t xml:space="preserve">GHOSTWRITER </w:t>
      </w:r>
      <w:r w:rsidRPr="00320690">
        <w:rPr>
          <w:rFonts w:ascii="Garamond" w:eastAsia="Garamond" w:hAnsi="Garamond" w:cs="Garamond"/>
          <w:color w:val="000000"/>
          <w:sz w:val="22"/>
          <w:szCs w:val="22"/>
        </w:rPr>
        <w:t xml:space="preserve">à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sejam feitas apenas para conferir maior segurança jurídica ao negócio</w:t>
      </w:r>
      <w:r w:rsidRPr="00320690">
        <w:rPr>
          <w:rFonts w:ascii="Garamond" w:eastAsia="Garamond" w:hAnsi="Garamond" w:cs="Garamond"/>
          <w:i/>
          <w:color w:val="000000"/>
          <w:sz w:val="22"/>
          <w:szCs w:val="22"/>
        </w:rPr>
        <w:t>, (</w:t>
      </w:r>
      <w:proofErr w:type="spellStart"/>
      <w:r w:rsidRPr="00320690">
        <w:rPr>
          <w:rFonts w:ascii="Garamond" w:eastAsia="Garamond" w:hAnsi="Garamond" w:cs="Garamond"/>
          <w:i/>
          <w:color w:val="000000"/>
          <w:sz w:val="22"/>
          <w:szCs w:val="22"/>
        </w:rPr>
        <w:t>ii</w:t>
      </w:r>
      <w:proofErr w:type="spellEnd"/>
      <w:r w:rsidRPr="00320690">
        <w:rPr>
          <w:rFonts w:ascii="Garamond" w:eastAsia="Garamond" w:hAnsi="Garamond" w:cs="Garamond"/>
          <w:i/>
          <w:color w:val="000000"/>
          <w:sz w:val="22"/>
          <w:szCs w:val="22"/>
        </w:rPr>
        <w:t>)</w:t>
      </w:r>
      <w:r w:rsidRPr="00320690">
        <w:rPr>
          <w:rFonts w:ascii="Garamond" w:eastAsia="Garamond" w:hAnsi="Garamond" w:cs="Garamond"/>
          <w:color w:val="000000"/>
          <w:sz w:val="22"/>
          <w:szCs w:val="22"/>
        </w:rPr>
        <w:t xml:space="preserve"> 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não exerça quaisquer pretensos direitos morais sobre referidas obras.</w:t>
      </w:r>
    </w:p>
    <w:p w14:paraId="25E09D09" w14:textId="77777777" w:rsidR="007E0D01" w:rsidRPr="00320690" w:rsidRDefault="007E0D01">
      <w:pPr>
        <w:spacing w:after="0"/>
        <w:rPr>
          <w:rFonts w:ascii="Garamond" w:eastAsia="Garamond" w:hAnsi="Garamond" w:cs="Garamond"/>
          <w:color w:val="000000"/>
          <w:sz w:val="22"/>
          <w:szCs w:val="22"/>
        </w:rPr>
      </w:pPr>
    </w:p>
    <w:p w14:paraId="34F5367D" w14:textId="77777777" w:rsidR="007E0D01" w:rsidRPr="00320690" w:rsidRDefault="001801D9">
      <w:pPr>
        <w:spacing w:after="0"/>
        <w:rPr>
          <w:rFonts w:ascii="Garamond" w:eastAsia="Garamond" w:hAnsi="Garamond" w:cs="Garamond"/>
          <w:sz w:val="22"/>
          <w:szCs w:val="22"/>
        </w:rPr>
      </w:pPr>
      <w:bookmarkStart w:id="4" w:name="_heading=h.tyjcwt" w:colFirst="0" w:colLast="0"/>
      <w:bookmarkEnd w:id="4"/>
      <w:r w:rsidRPr="00320690">
        <w:rPr>
          <w:rFonts w:ascii="Garamond" w:eastAsia="Garamond" w:hAnsi="Garamond" w:cs="Garamond"/>
          <w:sz w:val="22"/>
          <w:szCs w:val="22"/>
        </w:rPr>
        <w:t xml:space="preserve">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resolvem celebrar o presente </w:t>
      </w:r>
      <w:r w:rsidRPr="00320690">
        <w:rPr>
          <w:rFonts w:ascii="Garamond" w:eastAsia="Garamond" w:hAnsi="Garamond" w:cs="Garamond"/>
          <w:b/>
          <w:sz w:val="22"/>
          <w:szCs w:val="22"/>
        </w:rPr>
        <w:t>CONTRATO DE PRESTAÇÃO DE SERVIÇOS DE GHOSTWRITING</w:t>
      </w:r>
      <w:r w:rsidRPr="00320690">
        <w:rPr>
          <w:rFonts w:ascii="Garamond" w:eastAsia="Garamond" w:hAnsi="Garamond" w:cs="Garamond"/>
          <w:sz w:val="22"/>
          <w:szCs w:val="22"/>
        </w:rPr>
        <w:t xml:space="preserve"> (o “</w:t>
      </w:r>
      <w:r w:rsidRPr="00320690">
        <w:rPr>
          <w:rFonts w:ascii="Garamond" w:eastAsia="Garamond" w:hAnsi="Garamond" w:cs="Garamond"/>
          <w:b/>
          <w:sz w:val="22"/>
          <w:szCs w:val="22"/>
        </w:rPr>
        <w:t>CONTRATO</w:t>
      </w:r>
      <w:r w:rsidRPr="00320690">
        <w:rPr>
          <w:rFonts w:ascii="Garamond" w:eastAsia="Garamond" w:hAnsi="Garamond" w:cs="Garamond"/>
          <w:sz w:val="22"/>
          <w:szCs w:val="22"/>
        </w:rPr>
        <w:t>”), conforme as disposições a seguir.</w:t>
      </w:r>
    </w:p>
    <w:p w14:paraId="3E38398B" w14:textId="77777777" w:rsidR="007E0D01" w:rsidRPr="00320690" w:rsidRDefault="007E0D01">
      <w:pPr>
        <w:spacing w:after="0"/>
        <w:rPr>
          <w:rFonts w:ascii="Garamond" w:eastAsia="Garamond" w:hAnsi="Garamond" w:cs="Garamond"/>
          <w:sz w:val="22"/>
          <w:szCs w:val="22"/>
        </w:rPr>
      </w:pPr>
    </w:p>
    <w:p w14:paraId="0E046510"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5" w:name="_heading=h.3dy6vkm" w:colFirst="0" w:colLast="0"/>
      <w:bookmarkEnd w:id="5"/>
      <w:r w:rsidRPr="00320690">
        <w:rPr>
          <w:rFonts w:ascii="Garamond" w:eastAsia="Garamond" w:hAnsi="Garamond" w:cs="Garamond"/>
          <w:sz w:val="22"/>
          <w:szCs w:val="22"/>
        </w:rPr>
        <w:t>III. OBJETO.</w:t>
      </w:r>
    </w:p>
    <w:p w14:paraId="59A5C8F0" w14:textId="77777777" w:rsidR="007E0D01" w:rsidRPr="00320690" w:rsidRDefault="007E0D01">
      <w:pPr>
        <w:spacing w:after="0"/>
        <w:jc w:val="left"/>
        <w:rPr>
          <w:rFonts w:ascii="Garamond" w:eastAsia="Garamond" w:hAnsi="Garamond" w:cs="Garamond"/>
          <w:sz w:val="22"/>
          <w:szCs w:val="22"/>
        </w:rPr>
      </w:pPr>
    </w:p>
    <w:p w14:paraId="481A8CE2" w14:textId="77777777" w:rsidR="007E0D01" w:rsidRPr="00320690" w:rsidRDefault="001801D9">
      <w:pPr>
        <w:numPr>
          <w:ilvl w:val="3"/>
          <w:numId w:val="5"/>
        </w:numPr>
        <w:pBdr>
          <w:top w:val="nil"/>
          <w:left w:val="nil"/>
          <w:bottom w:val="nil"/>
          <w:right w:val="nil"/>
          <w:between w:val="nil"/>
        </w:pBdr>
        <w:tabs>
          <w:tab w:val="left" w:pos="567"/>
        </w:tabs>
        <w:spacing w:after="0"/>
        <w:ind w:left="0" w:firstLine="0"/>
        <w:rPr>
          <w:rFonts w:ascii="Garamond" w:eastAsia="Garamond" w:hAnsi="Garamond" w:cs="Garamond"/>
          <w:color w:val="000000"/>
          <w:sz w:val="22"/>
          <w:szCs w:val="22"/>
        </w:rPr>
      </w:pPr>
      <w:bookmarkStart w:id="6" w:name="_heading=h.1t3h5sf" w:colFirst="0" w:colLast="0"/>
      <w:bookmarkEnd w:id="6"/>
      <w:r w:rsidRPr="00320690">
        <w:rPr>
          <w:rFonts w:ascii="Garamond" w:eastAsia="Garamond" w:hAnsi="Garamond" w:cs="Garamond"/>
          <w:color w:val="000000"/>
          <w:sz w:val="22"/>
          <w:szCs w:val="22"/>
        </w:rPr>
        <w:t xml:space="preserve">O presente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 xml:space="preserve"> estabelece a prestação de serviços por parte do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em favor da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de concepção, criação e redação, em estado bruto, de material técnico (as “Obras”), que incluem, mas não se limitam a:</w:t>
      </w:r>
    </w:p>
    <w:p w14:paraId="3D9B90F2" w14:textId="77777777" w:rsidR="007E0D01" w:rsidRPr="00320690" w:rsidRDefault="007E0D01">
      <w:pPr>
        <w:pBdr>
          <w:top w:val="nil"/>
          <w:left w:val="nil"/>
          <w:bottom w:val="nil"/>
          <w:right w:val="nil"/>
          <w:between w:val="nil"/>
        </w:pBdr>
        <w:spacing w:after="0"/>
        <w:rPr>
          <w:rFonts w:ascii="Garamond" w:eastAsia="Garamond" w:hAnsi="Garamond" w:cs="Garamond"/>
          <w:color w:val="000000"/>
          <w:sz w:val="22"/>
          <w:szCs w:val="22"/>
        </w:rPr>
      </w:pPr>
    </w:p>
    <w:p w14:paraId="14145B66" w14:textId="77777777" w:rsidR="007E0D01" w:rsidRPr="00320690" w:rsidRDefault="001801D9">
      <w:pPr>
        <w:numPr>
          <w:ilvl w:val="0"/>
          <w:numId w:val="1"/>
        </w:numPr>
        <w:pBdr>
          <w:top w:val="nil"/>
          <w:left w:val="nil"/>
          <w:bottom w:val="nil"/>
          <w:right w:val="nil"/>
          <w:between w:val="nil"/>
        </w:pBdr>
        <w:spacing w:after="0"/>
        <w:ind w:left="1134" w:hanging="567"/>
        <w:rPr>
          <w:rFonts w:ascii="Garamond" w:eastAsia="Garamond" w:hAnsi="Garamond" w:cs="Garamond"/>
          <w:color w:val="000000"/>
          <w:sz w:val="22"/>
          <w:szCs w:val="22"/>
        </w:rPr>
      </w:pPr>
      <w:r w:rsidRPr="00320690">
        <w:rPr>
          <w:rFonts w:ascii="Garamond" w:eastAsia="Garamond" w:hAnsi="Garamond" w:cs="Garamond"/>
          <w:color w:val="000000"/>
          <w:sz w:val="22"/>
          <w:szCs w:val="22"/>
        </w:rPr>
        <w:t>postagens para redes sociais;</w:t>
      </w:r>
    </w:p>
    <w:p w14:paraId="6C031678" w14:textId="77777777" w:rsidR="007E0D01" w:rsidRPr="00320690" w:rsidRDefault="007E0D01">
      <w:pPr>
        <w:pBdr>
          <w:top w:val="nil"/>
          <w:left w:val="nil"/>
          <w:bottom w:val="nil"/>
          <w:right w:val="nil"/>
          <w:between w:val="nil"/>
        </w:pBdr>
        <w:spacing w:after="0"/>
        <w:ind w:left="1134" w:hanging="567"/>
        <w:rPr>
          <w:rFonts w:ascii="Garamond" w:eastAsia="Garamond" w:hAnsi="Garamond" w:cs="Garamond"/>
          <w:color w:val="000000"/>
          <w:sz w:val="22"/>
          <w:szCs w:val="22"/>
        </w:rPr>
      </w:pPr>
    </w:p>
    <w:p w14:paraId="4D81DF32" w14:textId="77777777" w:rsidR="007E0D01" w:rsidRPr="00320690" w:rsidRDefault="001801D9">
      <w:pPr>
        <w:numPr>
          <w:ilvl w:val="0"/>
          <w:numId w:val="1"/>
        </w:numPr>
        <w:pBdr>
          <w:top w:val="nil"/>
          <w:left w:val="nil"/>
          <w:bottom w:val="nil"/>
          <w:right w:val="nil"/>
          <w:between w:val="nil"/>
        </w:pBdr>
        <w:spacing w:after="0"/>
        <w:ind w:left="1134" w:hanging="567"/>
        <w:rPr>
          <w:rFonts w:ascii="Garamond" w:eastAsia="Garamond" w:hAnsi="Garamond" w:cs="Garamond"/>
          <w:color w:val="000000"/>
          <w:sz w:val="22"/>
          <w:szCs w:val="22"/>
        </w:rPr>
      </w:pPr>
      <w:r w:rsidRPr="00320690">
        <w:rPr>
          <w:rFonts w:ascii="Garamond" w:eastAsia="Garamond" w:hAnsi="Garamond" w:cs="Garamond"/>
          <w:color w:val="000000"/>
          <w:sz w:val="22"/>
          <w:szCs w:val="22"/>
        </w:rPr>
        <w:t>relatórios de análise de ativos; ou</w:t>
      </w:r>
    </w:p>
    <w:p w14:paraId="0A5C66B2" w14:textId="77777777" w:rsidR="007E0D01" w:rsidRPr="00320690" w:rsidRDefault="007E0D01">
      <w:pPr>
        <w:spacing w:after="0"/>
        <w:ind w:left="1134" w:hanging="567"/>
        <w:rPr>
          <w:rFonts w:ascii="Garamond" w:eastAsia="Garamond" w:hAnsi="Garamond" w:cs="Garamond"/>
          <w:color w:val="000000"/>
          <w:sz w:val="22"/>
          <w:szCs w:val="22"/>
        </w:rPr>
      </w:pPr>
    </w:p>
    <w:p w14:paraId="15DC72DD" w14:textId="77777777" w:rsidR="007E0D01" w:rsidRPr="00320690" w:rsidRDefault="001801D9">
      <w:pPr>
        <w:numPr>
          <w:ilvl w:val="0"/>
          <w:numId w:val="1"/>
        </w:numPr>
        <w:pBdr>
          <w:top w:val="nil"/>
          <w:left w:val="nil"/>
          <w:bottom w:val="nil"/>
          <w:right w:val="nil"/>
          <w:between w:val="nil"/>
        </w:pBdr>
        <w:spacing w:after="0"/>
        <w:ind w:left="1134" w:hanging="567"/>
        <w:rPr>
          <w:rFonts w:ascii="Garamond" w:eastAsia="Garamond" w:hAnsi="Garamond" w:cs="Garamond"/>
          <w:color w:val="000000"/>
          <w:sz w:val="22"/>
          <w:szCs w:val="22"/>
        </w:rPr>
      </w:pPr>
      <w:r w:rsidRPr="00320690">
        <w:rPr>
          <w:rFonts w:ascii="Garamond" w:eastAsia="Garamond" w:hAnsi="Garamond" w:cs="Garamond"/>
          <w:color w:val="000000"/>
          <w:sz w:val="22"/>
          <w:szCs w:val="22"/>
        </w:rPr>
        <w:t>apostilas, cadernos, livros e-books.</w:t>
      </w:r>
    </w:p>
    <w:p w14:paraId="452F449A" w14:textId="77777777" w:rsidR="007E0D01" w:rsidRPr="00320690" w:rsidRDefault="001801D9">
      <w:pPr>
        <w:spacing w:after="0"/>
        <w:rPr>
          <w:rFonts w:ascii="Garamond" w:eastAsia="Garamond" w:hAnsi="Garamond" w:cs="Garamond"/>
          <w:sz w:val="22"/>
          <w:szCs w:val="22"/>
        </w:rPr>
      </w:pPr>
      <w:r w:rsidRPr="00320690">
        <w:rPr>
          <w:rFonts w:ascii="Garamond" w:eastAsia="Garamond" w:hAnsi="Garamond" w:cs="Garamond"/>
          <w:sz w:val="22"/>
          <w:szCs w:val="22"/>
        </w:rPr>
        <w:t xml:space="preserve">  </w:t>
      </w:r>
    </w:p>
    <w:p w14:paraId="4167AA40" w14:textId="77777777" w:rsidR="007E0D01" w:rsidRPr="00320690" w:rsidRDefault="001801D9">
      <w:pPr>
        <w:numPr>
          <w:ilvl w:val="1"/>
          <w:numId w:val="2"/>
        </w:numPr>
        <w:pBdr>
          <w:top w:val="nil"/>
          <w:left w:val="nil"/>
          <w:bottom w:val="nil"/>
          <w:right w:val="nil"/>
          <w:between w:val="nil"/>
        </w:pBdr>
        <w:spacing w:after="0"/>
        <w:ind w:left="567" w:firstLine="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não será responsável por qualquer refinamento estético sobre as Obras, de modo que a ilustração, </w:t>
      </w:r>
      <w:r w:rsidRPr="00320690">
        <w:rPr>
          <w:rFonts w:ascii="Garamond" w:eastAsia="Garamond" w:hAnsi="Garamond" w:cs="Garamond"/>
          <w:i/>
          <w:color w:val="000000"/>
          <w:sz w:val="22"/>
          <w:szCs w:val="22"/>
        </w:rPr>
        <w:t>design</w:t>
      </w:r>
      <w:r w:rsidRPr="00320690">
        <w:rPr>
          <w:rFonts w:ascii="Garamond" w:eastAsia="Garamond" w:hAnsi="Garamond" w:cs="Garamond"/>
          <w:color w:val="000000"/>
          <w:sz w:val="22"/>
          <w:szCs w:val="22"/>
        </w:rPr>
        <w:t xml:space="preserve"> ou qualquer outro aspecto visual será de responsabilidade da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que assumirá eventuais despesas ou encargos para esses fins.</w:t>
      </w:r>
    </w:p>
    <w:p w14:paraId="40FB3F14" w14:textId="77777777" w:rsidR="007E0D01" w:rsidRPr="00320690" w:rsidRDefault="007E0D01">
      <w:pPr>
        <w:pBdr>
          <w:top w:val="nil"/>
          <w:left w:val="nil"/>
          <w:bottom w:val="nil"/>
          <w:right w:val="nil"/>
          <w:between w:val="nil"/>
        </w:pBdr>
        <w:spacing w:after="0"/>
        <w:rPr>
          <w:rFonts w:ascii="Garamond" w:eastAsia="Garamond" w:hAnsi="Garamond" w:cs="Garamond"/>
          <w:color w:val="000000"/>
          <w:sz w:val="22"/>
          <w:szCs w:val="22"/>
        </w:rPr>
      </w:pPr>
    </w:p>
    <w:p w14:paraId="01AFB657"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2. </w:t>
      </w:r>
      <w:r w:rsidRPr="00320690">
        <w:rPr>
          <w:rFonts w:ascii="Garamond" w:eastAsia="Garamond" w:hAnsi="Garamond" w:cs="Garamond"/>
          <w:sz w:val="22"/>
          <w:szCs w:val="22"/>
        </w:rPr>
        <w:tab/>
        <w:t xml:space="preserve">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 xml:space="preserve">utilizará recursos próprios para criação das Obras e não se submeterá a qualquer jornada de trabalho perante </w:t>
      </w:r>
      <w:proofErr w:type="gramStart"/>
      <w:r w:rsidRPr="00320690">
        <w:rPr>
          <w:rFonts w:ascii="Garamond" w:eastAsia="Garamond" w:hAnsi="Garamond" w:cs="Garamond"/>
          <w:sz w:val="22"/>
          <w:szCs w:val="22"/>
        </w:rPr>
        <w:t>à</w:t>
      </w:r>
      <w:proofErr w:type="gramEnd"/>
      <w:r w:rsidRPr="00320690">
        <w:rPr>
          <w:rFonts w:ascii="Garamond" w:eastAsia="Garamond" w:hAnsi="Garamond" w:cs="Garamond"/>
          <w:sz w:val="22"/>
          <w:szCs w:val="22"/>
        </w:rPr>
        <w:t xml:space="preserve"> </w:t>
      </w:r>
      <w:r w:rsidRPr="00320690">
        <w:rPr>
          <w:rFonts w:ascii="Garamond" w:eastAsia="Garamond" w:hAnsi="Garamond" w:cs="Garamond"/>
          <w:b/>
          <w:sz w:val="22"/>
          <w:szCs w:val="22"/>
        </w:rPr>
        <w:t>CONTRATANTE.</w:t>
      </w:r>
    </w:p>
    <w:p w14:paraId="4CF2D370" w14:textId="77777777" w:rsidR="007E0D01" w:rsidRPr="00320690" w:rsidRDefault="007E0D01">
      <w:pPr>
        <w:spacing w:after="0"/>
        <w:rPr>
          <w:rFonts w:ascii="Garamond" w:eastAsia="Garamond" w:hAnsi="Garamond" w:cs="Garamond"/>
          <w:sz w:val="22"/>
          <w:szCs w:val="22"/>
        </w:rPr>
      </w:pPr>
    </w:p>
    <w:p w14:paraId="1AA6537F" w14:textId="7777777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 xml:space="preserve">2.1.  O </w:t>
      </w:r>
      <w:r w:rsidRPr="00320690">
        <w:rPr>
          <w:rFonts w:ascii="Garamond" w:eastAsia="Garamond" w:hAnsi="Garamond" w:cs="Garamond"/>
          <w:b/>
          <w:sz w:val="22"/>
          <w:szCs w:val="22"/>
        </w:rPr>
        <w:t>GHOSTWRITER</w:t>
      </w:r>
      <w:r w:rsidRPr="00320690">
        <w:rPr>
          <w:rFonts w:ascii="Garamond" w:eastAsia="Garamond" w:hAnsi="Garamond" w:cs="Garamond"/>
          <w:sz w:val="22"/>
          <w:szCs w:val="22"/>
        </w:rPr>
        <w:t xml:space="preserve"> terá autonomia para decidir sobre a criação das Obras, observada a linha editorial e identidade da </w:t>
      </w:r>
      <w:r w:rsidRPr="00320690">
        <w:rPr>
          <w:rFonts w:ascii="Garamond" w:eastAsia="Garamond" w:hAnsi="Garamond" w:cs="Garamond"/>
          <w:b/>
          <w:sz w:val="22"/>
          <w:szCs w:val="22"/>
        </w:rPr>
        <w:t>CONTRATANTE</w:t>
      </w:r>
      <w:r w:rsidRPr="00320690">
        <w:rPr>
          <w:rFonts w:ascii="Garamond" w:eastAsia="Garamond" w:hAnsi="Garamond" w:cs="Garamond"/>
          <w:sz w:val="22"/>
          <w:szCs w:val="22"/>
        </w:rPr>
        <w:t xml:space="preserve">, sem prejuízo de sugestões e requisições de ajustes que lhes sejam encaminhadas pela </w:t>
      </w:r>
      <w:r w:rsidRPr="00320690">
        <w:rPr>
          <w:rFonts w:ascii="Garamond" w:eastAsia="Garamond" w:hAnsi="Garamond" w:cs="Garamond"/>
          <w:b/>
          <w:sz w:val="22"/>
          <w:szCs w:val="22"/>
        </w:rPr>
        <w:t>CONTRATANTE</w:t>
      </w:r>
      <w:r w:rsidRPr="00320690">
        <w:rPr>
          <w:rFonts w:ascii="Garamond" w:eastAsia="Garamond" w:hAnsi="Garamond" w:cs="Garamond"/>
          <w:sz w:val="22"/>
          <w:szCs w:val="22"/>
        </w:rPr>
        <w:t>.</w:t>
      </w:r>
    </w:p>
    <w:p w14:paraId="79DDF784" w14:textId="77777777" w:rsidR="007E0D01" w:rsidRPr="00320690" w:rsidRDefault="007E0D01">
      <w:pPr>
        <w:spacing w:after="0"/>
        <w:ind w:firstLine="720"/>
        <w:rPr>
          <w:rFonts w:ascii="Garamond" w:eastAsia="Garamond" w:hAnsi="Garamond" w:cs="Garamond"/>
          <w:sz w:val="22"/>
          <w:szCs w:val="22"/>
        </w:rPr>
      </w:pPr>
    </w:p>
    <w:p w14:paraId="536D6EA0" w14:textId="715D504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lastRenderedPageBreak/>
        <w:t xml:space="preserve">2.2. Tendo em vista o processo criativo de </w:t>
      </w:r>
      <w:r w:rsidR="00A90E96" w:rsidRPr="00320690">
        <w:rPr>
          <w:rFonts w:ascii="Garamond" w:eastAsia="Garamond" w:hAnsi="Garamond" w:cs="Garamond"/>
          <w:sz w:val="22"/>
          <w:szCs w:val="22"/>
        </w:rPr>
        <w:t xml:space="preserve">produção </w:t>
      </w:r>
      <w:r w:rsidRPr="00320690">
        <w:rPr>
          <w:rFonts w:ascii="Garamond" w:eastAsia="Garamond" w:hAnsi="Garamond" w:cs="Garamond"/>
          <w:sz w:val="22"/>
          <w:szCs w:val="22"/>
        </w:rPr>
        <w:t xml:space="preserve">das Obras e o interesse da </w:t>
      </w:r>
      <w:r w:rsidRPr="00320690">
        <w:rPr>
          <w:rFonts w:ascii="Garamond" w:eastAsia="Garamond" w:hAnsi="Garamond" w:cs="Garamond"/>
          <w:b/>
          <w:sz w:val="22"/>
          <w:szCs w:val="22"/>
        </w:rPr>
        <w:t>CONTRATANTE</w:t>
      </w:r>
      <w:r w:rsidRPr="00320690">
        <w:rPr>
          <w:rFonts w:ascii="Garamond" w:eastAsia="Garamond" w:hAnsi="Garamond" w:cs="Garamond"/>
          <w:sz w:val="22"/>
          <w:szCs w:val="22"/>
        </w:rPr>
        <w:t xml:space="preserve"> em conteúdo de primeira linha, condizente com sua reputação no mercado, as</w:t>
      </w:r>
      <w:r w:rsidRPr="00320690">
        <w:rPr>
          <w:rFonts w:ascii="Garamond" w:eastAsia="Garamond" w:hAnsi="Garamond" w:cs="Garamond"/>
          <w:b/>
          <w:sz w:val="22"/>
          <w:szCs w:val="22"/>
        </w:rPr>
        <w:t xml:space="preserve"> PARTES</w:t>
      </w:r>
      <w:r w:rsidRPr="00320690">
        <w:rPr>
          <w:rFonts w:ascii="Garamond" w:eastAsia="Garamond" w:hAnsi="Garamond" w:cs="Garamond"/>
          <w:sz w:val="22"/>
          <w:szCs w:val="22"/>
        </w:rPr>
        <w:t xml:space="preserve"> acordam que o </w:t>
      </w:r>
      <w:r w:rsidRPr="00320690">
        <w:rPr>
          <w:rFonts w:ascii="Garamond" w:eastAsia="Garamond" w:hAnsi="Garamond" w:cs="Garamond"/>
          <w:b/>
          <w:sz w:val="22"/>
          <w:szCs w:val="22"/>
        </w:rPr>
        <w:t>GHOSTWRITER</w:t>
      </w:r>
      <w:r w:rsidRPr="00320690">
        <w:rPr>
          <w:rFonts w:ascii="Garamond" w:eastAsia="Garamond" w:hAnsi="Garamond" w:cs="Garamond"/>
          <w:sz w:val="22"/>
          <w:szCs w:val="22"/>
        </w:rPr>
        <w:t xml:space="preserve"> não terá qualquer obrigação quantitativa com relação à criação das Obras. </w:t>
      </w:r>
    </w:p>
    <w:p w14:paraId="2839CAB7" w14:textId="77777777" w:rsidR="007E0D01" w:rsidRPr="00320690" w:rsidRDefault="007E0D01">
      <w:pPr>
        <w:spacing w:after="0"/>
        <w:ind w:left="567"/>
        <w:rPr>
          <w:rFonts w:ascii="Garamond" w:eastAsia="Garamond" w:hAnsi="Garamond" w:cs="Garamond"/>
          <w:sz w:val="22"/>
          <w:szCs w:val="22"/>
        </w:rPr>
      </w:pPr>
    </w:p>
    <w:p w14:paraId="4C22991C" w14:textId="15486DB5"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 xml:space="preserve">2.3. O </w:t>
      </w:r>
      <w:r w:rsidRPr="00320690">
        <w:rPr>
          <w:rFonts w:ascii="Garamond" w:eastAsia="Garamond" w:hAnsi="Garamond" w:cs="Garamond"/>
          <w:b/>
          <w:sz w:val="22"/>
          <w:szCs w:val="22"/>
        </w:rPr>
        <w:t>GHOSTWRITER</w:t>
      </w:r>
      <w:r w:rsidRPr="00320690">
        <w:rPr>
          <w:rFonts w:ascii="Garamond" w:eastAsia="Garamond" w:hAnsi="Garamond" w:cs="Garamond"/>
          <w:sz w:val="22"/>
          <w:szCs w:val="22"/>
        </w:rPr>
        <w:t xml:space="preserve"> dedicará no mínimo </w:t>
      </w:r>
      <w:r w:rsidRPr="00320690">
        <w:rPr>
          <w:rFonts w:ascii="Garamond" w:eastAsia="Garamond" w:hAnsi="Garamond" w:cs="Garamond"/>
          <w:sz w:val="22"/>
          <w:szCs w:val="22"/>
          <w:highlight w:val="yellow"/>
        </w:rPr>
        <w:t>[</w:t>
      </w:r>
      <w:proofErr w:type="spellStart"/>
      <w:r w:rsidR="00320690" w:rsidRPr="00320690">
        <w:rPr>
          <w:rFonts w:ascii="Garamond" w:eastAsia="Garamond" w:hAnsi="Garamond" w:cs="Garamond"/>
          <w:sz w:val="22"/>
          <w:szCs w:val="22"/>
          <w:highlight w:val="yellow"/>
          <w:shd w:val="clear" w:color="auto" w:fill="FDEADA"/>
        </w:rPr>
        <w:t>xxxx</w:t>
      </w:r>
      <w:proofErr w:type="spellEnd"/>
      <w:r w:rsidRPr="00320690">
        <w:rPr>
          <w:rFonts w:ascii="Garamond" w:eastAsia="Garamond" w:hAnsi="Garamond" w:cs="Garamond"/>
          <w:sz w:val="22"/>
          <w:szCs w:val="22"/>
          <w:highlight w:val="yellow"/>
          <w:shd w:val="clear" w:color="auto" w:fill="FDEADA"/>
        </w:rPr>
        <w:t xml:space="preserve"> (</w:t>
      </w:r>
      <w:proofErr w:type="spellStart"/>
      <w:r w:rsidR="00320690" w:rsidRPr="00320690">
        <w:rPr>
          <w:rFonts w:ascii="Garamond" w:eastAsia="Garamond" w:hAnsi="Garamond" w:cs="Garamond"/>
          <w:sz w:val="22"/>
          <w:szCs w:val="22"/>
          <w:highlight w:val="yellow"/>
          <w:shd w:val="clear" w:color="auto" w:fill="FDEADA"/>
        </w:rPr>
        <w:t>xxxx</w:t>
      </w:r>
      <w:proofErr w:type="spellEnd"/>
      <w:r w:rsidRPr="00320690">
        <w:rPr>
          <w:rFonts w:ascii="Garamond" w:eastAsia="Garamond" w:hAnsi="Garamond" w:cs="Garamond"/>
          <w:sz w:val="22"/>
          <w:szCs w:val="22"/>
          <w:highlight w:val="yellow"/>
          <w:shd w:val="clear" w:color="auto" w:fill="FDEADA"/>
        </w:rPr>
        <w:t>) horas</w:t>
      </w:r>
      <w:r w:rsidRPr="00320690">
        <w:rPr>
          <w:rFonts w:ascii="Garamond" w:eastAsia="Garamond" w:hAnsi="Garamond" w:cs="Garamond"/>
          <w:sz w:val="22"/>
          <w:szCs w:val="22"/>
          <w:highlight w:val="yellow"/>
        </w:rPr>
        <w:t>]</w:t>
      </w:r>
      <w:r w:rsidRPr="00320690">
        <w:rPr>
          <w:rFonts w:ascii="Garamond" w:eastAsia="Garamond" w:hAnsi="Garamond" w:cs="Garamond"/>
          <w:sz w:val="22"/>
          <w:szCs w:val="22"/>
        </w:rPr>
        <w:t xml:space="preserve"> mensais para prestar os serviços objeto deste </w:t>
      </w:r>
      <w:r w:rsidRPr="00320690">
        <w:rPr>
          <w:rFonts w:ascii="Garamond" w:eastAsia="Garamond" w:hAnsi="Garamond" w:cs="Garamond"/>
          <w:b/>
          <w:sz w:val="22"/>
          <w:szCs w:val="22"/>
        </w:rPr>
        <w:t>CONTRATO</w:t>
      </w:r>
      <w:r w:rsidRPr="00320690">
        <w:rPr>
          <w:rFonts w:ascii="Garamond" w:eastAsia="Garamond" w:hAnsi="Garamond" w:cs="Garamond"/>
          <w:sz w:val="22"/>
          <w:szCs w:val="22"/>
        </w:rPr>
        <w:t>, devendo até o último dia útil de cada mês encaminhar um relatório descritivo do tempo incorrido em suas atividades (</w:t>
      </w:r>
      <w:proofErr w:type="spellStart"/>
      <w:r w:rsidRPr="00320690">
        <w:rPr>
          <w:rFonts w:ascii="Garamond" w:eastAsia="Garamond" w:hAnsi="Garamond" w:cs="Garamond"/>
          <w:i/>
          <w:sz w:val="22"/>
          <w:szCs w:val="22"/>
        </w:rPr>
        <w:t>time-sheet</w:t>
      </w:r>
      <w:proofErr w:type="spellEnd"/>
      <w:r w:rsidRPr="00320690">
        <w:rPr>
          <w:rFonts w:ascii="Garamond" w:eastAsia="Garamond" w:hAnsi="Garamond" w:cs="Garamond"/>
          <w:sz w:val="22"/>
          <w:szCs w:val="22"/>
        </w:rPr>
        <w:t>).</w:t>
      </w:r>
    </w:p>
    <w:p w14:paraId="66589DB6" w14:textId="77777777" w:rsidR="007E0D01" w:rsidRPr="00320690" w:rsidRDefault="007E0D01">
      <w:pPr>
        <w:spacing w:after="0"/>
        <w:ind w:left="567"/>
        <w:rPr>
          <w:rFonts w:ascii="Garamond" w:eastAsia="Garamond" w:hAnsi="Garamond" w:cs="Garamond"/>
          <w:sz w:val="22"/>
          <w:szCs w:val="22"/>
        </w:rPr>
      </w:pPr>
    </w:p>
    <w:p w14:paraId="70A74773" w14:textId="7777777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 xml:space="preserve">2.4. Será de livre e exclusivo critério da </w:t>
      </w:r>
      <w:r w:rsidRPr="00320690">
        <w:rPr>
          <w:rFonts w:ascii="Garamond" w:eastAsia="Garamond" w:hAnsi="Garamond" w:cs="Garamond"/>
          <w:b/>
          <w:sz w:val="22"/>
          <w:szCs w:val="22"/>
        </w:rPr>
        <w:t>CONTRATANTE</w:t>
      </w:r>
      <w:r w:rsidRPr="00320690">
        <w:rPr>
          <w:rFonts w:ascii="Garamond" w:eastAsia="Garamond" w:hAnsi="Garamond" w:cs="Garamond"/>
          <w:sz w:val="22"/>
          <w:szCs w:val="22"/>
        </w:rPr>
        <w:t xml:space="preserve"> a utilização de qualquer das Obras produzidas pelo </w:t>
      </w:r>
      <w:r w:rsidRPr="00320690">
        <w:rPr>
          <w:rFonts w:ascii="Garamond" w:eastAsia="Garamond" w:hAnsi="Garamond" w:cs="Garamond"/>
          <w:b/>
          <w:sz w:val="22"/>
          <w:szCs w:val="22"/>
        </w:rPr>
        <w:t>GHOSTWRITER</w:t>
      </w:r>
      <w:r w:rsidRPr="00320690">
        <w:rPr>
          <w:rFonts w:ascii="Garamond" w:eastAsia="Garamond" w:hAnsi="Garamond" w:cs="Garamond"/>
          <w:sz w:val="22"/>
          <w:szCs w:val="22"/>
        </w:rPr>
        <w:t>.</w:t>
      </w:r>
    </w:p>
    <w:p w14:paraId="5C6CFC0A" w14:textId="77777777" w:rsidR="007E0D01" w:rsidRPr="00320690" w:rsidRDefault="007E0D01">
      <w:pPr>
        <w:pBdr>
          <w:top w:val="nil"/>
          <w:left w:val="nil"/>
          <w:bottom w:val="nil"/>
          <w:right w:val="nil"/>
          <w:between w:val="nil"/>
        </w:pBdr>
        <w:spacing w:after="0"/>
        <w:rPr>
          <w:rFonts w:ascii="Garamond" w:eastAsia="Garamond" w:hAnsi="Garamond" w:cs="Garamond"/>
          <w:color w:val="000000"/>
          <w:sz w:val="22"/>
          <w:szCs w:val="22"/>
        </w:rPr>
      </w:pPr>
    </w:p>
    <w:p w14:paraId="5C0DEFD0" w14:textId="77777777" w:rsidR="007E0D01" w:rsidRPr="00320690" w:rsidRDefault="001801D9">
      <w:pPr>
        <w:pBdr>
          <w:top w:val="nil"/>
          <w:left w:val="nil"/>
          <w:bottom w:val="nil"/>
          <w:right w:val="nil"/>
          <w:between w:val="nil"/>
        </w:pBdr>
        <w:tabs>
          <w:tab w:val="left" w:pos="567"/>
        </w:tabs>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3.</w:t>
      </w:r>
      <w:r w:rsidRPr="00320690">
        <w:rPr>
          <w:rFonts w:ascii="Garamond" w:eastAsia="Garamond" w:hAnsi="Garamond" w:cs="Garamond"/>
          <w:color w:val="000000"/>
          <w:sz w:val="22"/>
          <w:szCs w:val="22"/>
        </w:rPr>
        <w:tab/>
        <w:t xml:space="preserve">A </w:t>
      </w:r>
      <w:r w:rsidRPr="00320690">
        <w:rPr>
          <w:rFonts w:ascii="Garamond" w:eastAsia="Garamond" w:hAnsi="Garamond" w:cs="Garamond"/>
          <w:b/>
          <w:color w:val="000000"/>
          <w:sz w:val="22"/>
          <w:szCs w:val="22"/>
        </w:rPr>
        <w:t xml:space="preserve">CONTRATANTE </w:t>
      </w:r>
      <w:r w:rsidRPr="00320690">
        <w:rPr>
          <w:rFonts w:ascii="Garamond" w:eastAsia="Garamond" w:hAnsi="Garamond" w:cs="Garamond"/>
          <w:color w:val="000000"/>
          <w:sz w:val="22"/>
          <w:szCs w:val="22"/>
        </w:rPr>
        <w:t xml:space="preserve">será a única e exclusiva titular originária de todos os direitos autorais sobre as Obras criadas no âmbito deste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w:t>
      </w:r>
    </w:p>
    <w:p w14:paraId="1DB5D2C9" w14:textId="77777777" w:rsidR="007E0D01" w:rsidRPr="00320690" w:rsidRDefault="007E0D01">
      <w:pPr>
        <w:pBdr>
          <w:top w:val="nil"/>
          <w:left w:val="nil"/>
          <w:bottom w:val="nil"/>
          <w:right w:val="nil"/>
          <w:between w:val="nil"/>
        </w:pBdr>
        <w:spacing w:after="0"/>
        <w:rPr>
          <w:rFonts w:ascii="Garamond" w:eastAsia="Garamond" w:hAnsi="Garamond" w:cs="Garamond"/>
          <w:color w:val="000000"/>
          <w:sz w:val="22"/>
          <w:szCs w:val="22"/>
        </w:rPr>
      </w:pPr>
    </w:p>
    <w:p w14:paraId="636422CA" w14:textId="77777777" w:rsidR="007E0D01" w:rsidRPr="00320690" w:rsidRDefault="001801D9">
      <w:pPr>
        <w:pBdr>
          <w:top w:val="nil"/>
          <w:left w:val="nil"/>
          <w:bottom w:val="nil"/>
          <w:right w:val="nil"/>
          <w:between w:val="nil"/>
        </w:pBdr>
        <w:spacing w:after="0"/>
        <w:ind w:left="567"/>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3.1. Considerando que a legislação brasileira não regula expressamente a prestação de serviços de </w:t>
      </w:r>
      <w:proofErr w:type="spellStart"/>
      <w:r w:rsidRPr="00320690">
        <w:rPr>
          <w:rFonts w:ascii="Garamond" w:eastAsia="Garamond" w:hAnsi="Garamond" w:cs="Garamond"/>
          <w:color w:val="000000"/>
          <w:sz w:val="22"/>
          <w:szCs w:val="22"/>
        </w:rPr>
        <w:t>ghostwriting</w:t>
      </w:r>
      <w:proofErr w:type="spellEnd"/>
      <w:r w:rsidRPr="00320690">
        <w:rPr>
          <w:rFonts w:ascii="Garamond" w:eastAsia="Garamond" w:hAnsi="Garamond" w:cs="Garamond"/>
          <w:color w:val="000000"/>
          <w:sz w:val="22"/>
          <w:szCs w:val="22"/>
        </w:rPr>
        <w:t xml:space="preserve"> e que a Lei de Direitos Autorais não dispõe sobre as obras por encomenda, apenas para fins de segurança jurídica sem que isso importe em qualquer reconhecimento sobre direitos sobre as Obras, o </w:t>
      </w:r>
      <w:r w:rsidRPr="00320690">
        <w:rPr>
          <w:rFonts w:ascii="Garamond" w:eastAsia="Garamond" w:hAnsi="Garamond" w:cs="Garamond"/>
          <w:b/>
          <w:color w:val="000000"/>
          <w:sz w:val="22"/>
          <w:szCs w:val="22"/>
        </w:rPr>
        <w:t xml:space="preserve">GHOSTWRITER, </w:t>
      </w:r>
      <w:r w:rsidRPr="00320690">
        <w:rPr>
          <w:rFonts w:ascii="Garamond" w:eastAsia="Garamond" w:hAnsi="Garamond" w:cs="Garamond"/>
          <w:color w:val="000000"/>
          <w:sz w:val="22"/>
          <w:szCs w:val="22"/>
        </w:rPr>
        <w:t>neste ato,</w:t>
      </w:r>
      <w:r w:rsidRPr="00320690">
        <w:rPr>
          <w:rFonts w:ascii="Garamond" w:eastAsia="Garamond" w:hAnsi="Garamond" w:cs="Garamond"/>
          <w:b/>
          <w:color w:val="000000"/>
          <w:sz w:val="22"/>
          <w:szCs w:val="22"/>
        </w:rPr>
        <w:t xml:space="preserve"> </w:t>
      </w:r>
      <w:r w:rsidRPr="00320690">
        <w:rPr>
          <w:rFonts w:ascii="Garamond" w:eastAsia="Garamond" w:hAnsi="Garamond" w:cs="Garamond"/>
          <w:color w:val="000000"/>
          <w:sz w:val="22"/>
          <w:szCs w:val="22"/>
        </w:rPr>
        <w:t xml:space="preserve">cede e transfere, à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de forma definitiva, em caráter irrevogável e irretratável, sem qualquer limitação temporal ou territorial, para todos os fins de exploração econômica ou não existentes, em qualquer meio ou tecnologia, todos os direitos sobre as Obras, existentes hoje ou que venham a ser criadas no futuro no prazo de cinco anos contados da assinatura deste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 xml:space="preserve">. </w:t>
      </w:r>
    </w:p>
    <w:p w14:paraId="13977AF3" w14:textId="77777777" w:rsidR="007E0D01" w:rsidRPr="00320690" w:rsidRDefault="007E0D01">
      <w:pPr>
        <w:pBdr>
          <w:top w:val="nil"/>
          <w:left w:val="nil"/>
          <w:bottom w:val="nil"/>
          <w:right w:val="nil"/>
          <w:between w:val="nil"/>
        </w:pBdr>
        <w:spacing w:after="0"/>
        <w:ind w:left="567"/>
        <w:rPr>
          <w:rFonts w:ascii="Garamond" w:eastAsia="Garamond" w:hAnsi="Garamond" w:cs="Garamond"/>
          <w:color w:val="000000"/>
          <w:sz w:val="22"/>
          <w:szCs w:val="22"/>
        </w:rPr>
      </w:pPr>
    </w:p>
    <w:p w14:paraId="35546E68" w14:textId="77777777" w:rsidR="007E0D01" w:rsidRPr="00320690" w:rsidRDefault="001801D9">
      <w:pPr>
        <w:pBdr>
          <w:top w:val="nil"/>
          <w:left w:val="nil"/>
          <w:bottom w:val="nil"/>
          <w:right w:val="nil"/>
          <w:between w:val="nil"/>
        </w:pBdr>
        <w:spacing w:after="0"/>
        <w:ind w:left="567"/>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3.2. 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não fará jus a qualquer remuneração adicional à prevista na </w:t>
      </w:r>
      <w:r w:rsidRPr="00320690">
        <w:rPr>
          <w:rFonts w:ascii="Garamond" w:eastAsia="Garamond" w:hAnsi="Garamond" w:cs="Garamond"/>
          <w:color w:val="000000"/>
          <w:sz w:val="22"/>
          <w:szCs w:val="22"/>
          <w:u w:val="single"/>
        </w:rPr>
        <w:t>Seção VI</w:t>
      </w:r>
      <w:r w:rsidRPr="00320690">
        <w:rPr>
          <w:rFonts w:ascii="Garamond" w:eastAsia="Garamond" w:hAnsi="Garamond" w:cs="Garamond"/>
          <w:color w:val="000000"/>
          <w:sz w:val="22"/>
          <w:szCs w:val="22"/>
        </w:rPr>
        <w:t xml:space="preserve"> abaixo, inclusive a título de royalties, direitos autorais ou que lhes são conexos sobre as Obras.</w:t>
      </w:r>
    </w:p>
    <w:p w14:paraId="031C531E" w14:textId="77777777" w:rsidR="007E0D01" w:rsidRPr="00320690" w:rsidRDefault="007E0D01">
      <w:pPr>
        <w:pBdr>
          <w:top w:val="nil"/>
          <w:left w:val="nil"/>
          <w:bottom w:val="nil"/>
          <w:right w:val="nil"/>
          <w:between w:val="nil"/>
        </w:pBdr>
        <w:spacing w:after="0"/>
        <w:ind w:left="567"/>
        <w:rPr>
          <w:rFonts w:ascii="Garamond" w:eastAsia="Garamond" w:hAnsi="Garamond" w:cs="Garamond"/>
          <w:color w:val="000000"/>
          <w:sz w:val="22"/>
          <w:szCs w:val="22"/>
        </w:rPr>
      </w:pPr>
    </w:p>
    <w:p w14:paraId="70AD5660" w14:textId="77777777" w:rsidR="007E0D01" w:rsidRPr="00320690" w:rsidRDefault="001801D9">
      <w:pPr>
        <w:pBdr>
          <w:top w:val="nil"/>
          <w:left w:val="nil"/>
          <w:bottom w:val="nil"/>
          <w:right w:val="nil"/>
          <w:between w:val="nil"/>
        </w:pBdr>
        <w:spacing w:after="0"/>
        <w:ind w:left="567"/>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3.3. Sem qualquer induzimento ou coação, 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se compromete, sujeito às penas previstas neste </w:t>
      </w:r>
      <w:r w:rsidRPr="00320690">
        <w:rPr>
          <w:rFonts w:ascii="Garamond" w:eastAsia="Garamond" w:hAnsi="Garamond" w:cs="Garamond"/>
          <w:b/>
          <w:color w:val="000000"/>
          <w:sz w:val="22"/>
          <w:szCs w:val="22"/>
        </w:rPr>
        <w:t>CONTRATO</w:t>
      </w:r>
      <w:r w:rsidRPr="00320690">
        <w:rPr>
          <w:rFonts w:ascii="Garamond" w:eastAsia="Garamond" w:hAnsi="Garamond" w:cs="Garamond"/>
          <w:color w:val="000000"/>
          <w:sz w:val="22"/>
          <w:szCs w:val="22"/>
        </w:rPr>
        <w:t>, a não exercer quaisquer pretensos direitos morais sobre as Obras, em especial o direito de reivindicar sua paternidade (crédito quanto à autoria).</w:t>
      </w:r>
    </w:p>
    <w:p w14:paraId="44D78EB9" w14:textId="77777777" w:rsidR="007E0D01" w:rsidRPr="00320690" w:rsidRDefault="007E0D01">
      <w:pPr>
        <w:pBdr>
          <w:top w:val="nil"/>
          <w:left w:val="nil"/>
          <w:bottom w:val="nil"/>
          <w:right w:val="nil"/>
          <w:between w:val="nil"/>
        </w:pBdr>
        <w:spacing w:after="0"/>
        <w:ind w:left="567"/>
        <w:rPr>
          <w:rFonts w:ascii="Garamond" w:eastAsia="Garamond" w:hAnsi="Garamond" w:cs="Garamond"/>
          <w:color w:val="000000"/>
          <w:sz w:val="22"/>
          <w:szCs w:val="22"/>
        </w:rPr>
      </w:pPr>
    </w:p>
    <w:p w14:paraId="1C8B24B4" w14:textId="7777777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color w:val="000000"/>
          <w:sz w:val="22"/>
          <w:szCs w:val="22"/>
        </w:rPr>
        <w:t xml:space="preserve">3.3. As Obras não deverão conter o nome, pseudônimo, imagem, aparência, voz ou demais direitos da personalidade do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tampouco quaisquer outros elementos que permitam identificar 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w:t>
      </w:r>
    </w:p>
    <w:p w14:paraId="210BCA89" w14:textId="77777777" w:rsidR="007E0D01" w:rsidRPr="00320690" w:rsidRDefault="007E0D01">
      <w:pPr>
        <w:spacing w:after="0"/>
        <w:rPr>
          <w:rFonts w:ascii="Garamond" w:eastAsia="Garamond" w:hAnsi="Garamond" w:cs="Garamond"/>
          <w:sz w:val="22"/>
          <w:szCs w:val="22"/>
        </w:rPr>
      </w:pPr>
    </w:p>
    <w:p w14:paraId="5C65A5A3"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7" w:name="_heading=h.4d34og8" w:colFirst="0" w:colLast="0"/>
      <w:bookmarkEnd w:id="7"/>
      <w:r w:rsidRPr="00320690">
        <w:rPr>
          <w:rFonts w:ascii="Garamond" w:eastAsia="Garamond" w:hAnsi="Garamond" w:cs="Garamond"/>
          <w:sz w:val="22"/>
          <w:szCs w:val="22"/>
        </w:rPr>
        <w:t>IV. OBRIGAÇÕES DA CONTRATANTE.</w:t>
      </w:r>
    </w:p>
    <w:p w14:paraId="42903D13" w14:textId="77777777" w:rsidR="007E0D01" w:rsidRPr="00320690" w:rsidRDefault="007E0D01">
      <w:pPr>
        <w:spacing w:after="0"/>
        <w:jc w:val="left"/>
        <w:rPr>
          <w:rFonts w:ascii="Garamond" w:eastAsia="Garamond" w:hAnsi="Garamond" w:cs="Garamond"/>
          <w:sz w:val="22"/>
          <w:szCs w:val="22"/>
        </w:rPr>
      </w:pPr>
    </w:p>
    <w:p w14:paraId="3283DA18" w14:textId="77777777" w:rsidR="007E0D01" w:rsidRPr="00320690" w:rsidRDefault="001801D9">
      <w:pPr>
        <w:tabs>
          <w:tab w:val="left" w:pos="567"/>
        </w:tabs>
        <w:spacing w:after="0"/>
        <w:rPr>
          <w:rFonts w:ascii="Garamond" w:eastAsia="Garamond" w:hAnsi="Garamond" w:cs="Garamond"/>
          <w:b/>
          <w:sz w:val="22"/>
          <w:szCs w:val="22"/>
        </w:rPr>
      </w:pPr>
      <w:r w:rsidRPr="00320690">
        <w:rPr>
          <w:rFonts w:ascii="Garamond" w:eastAsia="Garamond" w:hAnsi="Garamond" w:cs="Garamond"/>
          <w:sz w:val="22"/>
          <w:szCs w:val="22"/>
        </w:rPr>
        <w:t xml:space="preserve">4. </w:t>
      </w:r>
      <w:r w:rsidRPr="00320690">
        <w:rPr>
          <w:rFonts w:ascii="Garamond" w:eastAsia="Garamond" w:hAnsi="Garamond" w:cs="Garamond"/>
          <w:sz w:val="22"/>
          <w:szCs w:val="22"/>
        </w:rPr>
        <w:tab/>
        <w:t xml:space="preserve">São obrigações (ou, conforme o caso, faculdades) da </w:t>
      </w:r>
      <w:r w:rsidRPr="00320690">
        <w:rPr>
          <w:rFonts w:ascii="Garamond" w:eastAsia="Garamond" w:hAnsi="Garamond" w:cs="Garamond"/>
          <w:b/>
          <w:sz w:val="22"/>
          <w:szCs w:val="22"/>
        </w:rPr>
        <w:t>CONTRATANTE:</w:t>
      </w:r>
    </w:p>
    <w:p w14:paraId="07529C8B" w14:textId="77777777" w:rsidR="007E0D01" w:rsidRPr="00320690" w:rsidRDefault="007E0D01">
      <w:pPr>
        <w:spacing w:after="0"/>
        <w:rPr>
          <w:rFonts w:ascii="Garamond" w:eastAsia="Garamond" w:hAnsi="Garamond" w:cs="Garamond"/>
          <w:sz w:val="22"/>
          <w:szCs w:val="22"/>
        </w:rPr>
      </w:pPr>
    </w:p>
    <w:p w14:paraId="074C4176" w14:textId="67887F4B" w:rsidR="007E0D01" w:rsidRPr="00320690" w:rsidRDefault="001801D9">
      <w:pPr>
        <w:numPr>
          <w:ilvl w:val="0"/>
          <w:numId w:val="3"/>
        </w:numPr>
        <w:pBdr>
          <w:top w:val="nil"/>
          <w:left w:val="nil"/>
          <w:bottom w:val="nil"/>
          <w:right w:val="nil"/>
          <w:between w:val="nil"/>
        </w:pBdr>
        <w:spacing w:after="0"/>
        <w:rPr>
          <w:rFonts w:ascii="Garamond" w:eastAsia="Garamond" w:hAnsi="Garamond" w:cs="Garamond"/>
          <w:color w:val="000000"/>
          <w:sz w:val="22"/>
          <w:szCs w:val="22"/>
        </w:rPr>
      </w:pPr>
      <w:bookmarkStart w:id="8" w:name="_heading=h.2s8eyo1" w:colFirst="0" w:colLast="0"/>
      <w:bookmarkEnd w:id="8"/>
      <w:r w:rsidRPr="00320690">
        <w:rPr>
          <w:rFonts w:ascii="Garamond" w:eastAsia="Garamond" w:hAnsi="Garamond" w:cs="Garamond"/>
          <w:color w:val="000000"/>
          <w:sz w:val="22"/>
          <w:szCs w:val="22"/>
        </w:rPr>
        <w:t xml:space="preserve">Sugerir, caso seja de seu interesse e desde que com antecedência mínima de </w:t>
      </w:r>
      <w:r w:rsidRPr="00320690">
        <w:rPr>
          <w:rFonts w:ascii="Garamond" w:eastAsia="Garamond" w:hAnsi="Garamond" w:cs="Garamond"/>
          <w:color w:val="000000"/>
          <w:sz w:val="22"/>
          <w:szCs w:val="22"/>
          <w:highlight w:val="yellow"/>
        </w:rPr>
        <w:t>[</w:t>
      </w:r>
      <w:proofErr w:type="spellStart"/>
      <w:r w:rsidR="00320690" w:rsidRPr="00320690">
        <w:rPr>
          <w:rFonts w:ascii="Garamond" w:eastAsia="Garamond" w:hAnsi="Garamond" w:cs="Garamond"/>
          <w:color w:val="000000"/>
          <w:sz w:val="22"/>
          <w:szCs w:val="22"/>
          <w:highlight w:val="yellow"/>
          <w:shd w:val="clear" w:color="auto" w:fill="FDEADA"/>
        </w:rPr>
        <w:t>xx</w:t>
      </w:r>
      <w:proofErr w:type="spellEnd"/>
      <w:r w:rsidRPr="00320690">
        <w:rPr>
          <w:rFonts w:ascii="Garamond" w:eastAsia="Garamond" w:hAnsi="Garamond" w:cs="Garamond"/>
          <w:color w:val="000000"/>
          <w:sz w:val="22"/>
          <w:szCs w:val="22"/>
          <w:highlight w:val="yellow"/>
          <w:shd w:val="clear" w:color="auto" w:fill="FDEADA"/>
        </w:rPr>
        <w:t xml:space="preserve"> (</w:t>
      </w:r>
      <w:proofErr w:type="spellStart"/>
      <w:r w:rsidR="00320690" w:rsidRPr="00320690">
        <w:rPr>
          <w:rFonts w:ascii="Garamond" w:eastAsia="Garamond" w:hAnsi="Garamond" w:cs="Garamond"/>
          <w:color w:val="000000"/>
          <w:sz w:val="22"/>
          <w:szCs w:val="22"/>
          <w:highlight w:val="yellow"/>
          <w:shd w:val="clear" w:color="auto" w:fill="FDEADA"/>
        </w:rPr>
        <w:t>xxx</w:t>
      </w:r>
      <w:proofErr w:type="spellEnd"/>
      <w:r w:rsidRPr="00320690">
        <w:rPr>
          <w:rFonts w:ascii="Garamond" w:eastAsia="Garamond" w:hAnsi="Garamond" w:cs="Garamond"/>
          <w:color w:val="000000"/>
          <w:sz w:val="22"/>
          <w:szCs w:val="22"/>
          <w:highlight w:val="yellow"/>
          <w:shd w:val="clear" w:color="auto" w:fill="FDEADA"/>
        </w:rPr>
        <w:t>) dias</w:t>
      </w:r>
      <w:r w:rsidRPr="00320690">
        <w:rPr>
          <w:rFonts w:ascii="Garamond" w:eastAsia="Garamond" w:hAnsi="Garamond" w:cs="Garamond"/>
          <w:color w:val="000000"/>
          <w:sz w:val="22"/>
          <w:szCs w:val="22"/>
          <w:highlight w:val="yellow"/>
        </w:rPr>
        <w:t>],</w:t>
      </w:r>
      <w:r w:rsidRPr="00320690">
        <w:rPr>
          <w:rFonts w:ascii="Garamond" w:eastAsia="Garamond" w:hAnsi="Garamond" w:cs="Garamond"/>
          <w:color w:val="000000"/>
          <w:sz w:val="22"/>
          <w:szCs w:val="22"/>
        </w:rPr>
        <w:t xml:space="preserve"> a criação de uma Obra pelo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w:t>
      </w:r>
    </w:p>
    <w:p w14:paraId="137811DA" w14:textId="77777777" w:rsidR="007E0D01" w:rsidRPr="00320690" w:rsidRDefault="007E0D01">
      <w:pPr>
        <w:pBdr>
          <w:top w:val="nil"/>
          <w:left w:val="nil"/>
          <w:bottom w:val="nil"/>
          <w:right w:val="nil"/>
          <w:between w:val="nil"/>
        </w:pBdr>
        <w:spacing w:after="0"/>
        <w:ind w:left="1429"/>
        <w:rPr>
          <w:rFonts w:ascii="Garamond" w:eastAsia="Garamond" w:hAnsi="Garamond" w:cs="Garamond"/>
          <w:color w:val="000000"/>
          <w:sz w:val="22"/>
          <w:szCs w:val="22"/>
        </w:rPr>
      </w:pPr>
    </w:p>
    <w:p w14:paraId="0051A4B4" w14:textId="77777777" w:rsidR="007E0D01" w:rsidRPr="00320690" w:rsidRDefault="001801D9">
      <w:pPr>
        <w:numPr>
          <w:ilvl w:val="0"/>
          <w:numId w:val="3"/>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Avaliar as Obras criadas pelo</w:t>
      </w:r>
      <w:r w:rsidRPr="00320690">
        <w:rPr>
          <w:rFonts w:ascii="Garamond" w:eastAsia="Garamond" w:hAnsi="Garamond" w:cs="Garamond"/>
          <w:b/>
          <w:color w:val="000000"/>
          <w:sz w:val="22"/>
          <w:szCs w:val="22"/>
        </w:rPr>
        <w:t xml:space="preserve"> GHOSTWRITER</w:t>
      </w:r>
      <w:r w:rsidRPr="00320690">
        <w:rPr>
          <w:rFonts w:ascii="Garamond" w:eastAsia="Garamond" w:hAnsi="Garamond" w:cs="Garamond"/>
          <w:color w:val="000000"/>
          <w:sz w:val="22"/>
          <w:szCs w:val="22"/>
        </w:rPr>
        <w:t>, sem qualquer obrigação de utilizá-las; e</w:t>
      </w:r>
    </w:p>
    <w:p w14:paraId="57282BF6" w14:textId="77777777" w:rsidR="007E0D01" w:rsidRPr="00320690" w:rsidRDefault="007E0D01">
      <w:pPr>
        <w:spacing w:after="0"/>
        <w:ind w:left="709"/>
        <w:rPr>
          <w:rFonts w:ascii="Garamond" w:eastAsia="Garamond" w:hAnsi="Garamond" w:cs="Garamond"/>
          <w:sz w:val="22"/>
          <w:szCs w:val="22"/>
        </w:rPr>
      </w:pPr>
    </w:p>
    <w:p w14:paraId="3B2B5A67" w14:textId="77777777" w:rsidR="007E0D01" w:rsidRPr="00320690" w:rsidRDefault="001801D9">
      <w:pPr>
        <w:numPr>
          <w:ilvl w:val="0"/>
          <w:numId w:val="3"/>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lastRenderedPageBreak/>
        <w:t xml:space="preserve">Pagar ao </w:t>
      </w:r>
      <w:r w:rsidRPr="00320690">
        <w:rPr>
          <w:rFonts w:ascii="Garamond" w:eastAsia="Garamond" w:hAnsi="Garamond" w:cs="Garamond"/>
          <w:b/>
          <w:color w:val="000000"/>
          <w:sz w:val="22"/>
          <w:szCs w:val="22"/>
        </w:rPr>
        <w:t>GHOSTWRITER</w:t>
      </w:r>
      <w:r w:rsidRPr="00320690">
        <w:rPr>
          <w:rFonts w:ascii="Garamond" w:eastAsia="Garamond" w:hAnsi="Garamond" w:cs="Garamond"/>
          <w:color w:val="000000"/>
          <w:sz w:val="22"/>
          <w:szCs w:val="22"/>
        </w:rPr>
        <w:t xml:space="preserve"> a remuneração nas datas estipuladas, conforme a </w:t>
      </w:r>
      <w:r w:rsidRPr="00320690">
        <w:rPr>
          <w:rFonts w:ascii="Garamond" w:eastAsia="Garamond" w:hAnsi="Garamond" w:cs="Garamond"/>
          <w:color w:val="000000"/>
          <w:sz w:val="22"/>
          <w:szCs w:val="22"/>
          <w:highlight w:val="yellow"/>
        </w:rPr>
        <w:t>[</w:t>
      </w:r>
      <w:r w:rsidRPr="00320690">
        <w:rPr>
          <w:rFonts w:ascii="Garamond" w:eastAsia="Garamond" w:hAnsi="Garamond" w:cs="Garamond"/>
          <w:color w:val="000000"/>
          <w:sz w:val="22"/>
          <w:szCs w:val="22"/>
          <w:highlight w:val="yellow"/>
          <w:shd w:val="clear" w:color="auto" w:fill="FDEADA"/>
        </w:rPr>
        <w:t>Cláusula 6</w:t>
      </w:r>
      <w:r w:rsidRPr="00320690">
        <w:rPr>
          <w:rFonts w:ascii="Garamond" w:eastAsia="Garamond" w:hAnsi="Garamond" w:cs="Garamond"/>
          <w:color w:val="000000"/>
          <w:sz w:val="22"/>
          <w:szCs w:val="22"/>
          <w:highlight w:val="yellow"/>
        </w:rPr>
        <w:t>]</w:t>
      </w:r>
      <w:r w:rsidRPr="00320690">
        <w:rPr>
          <w:rFonts w:ascii="Garamond" w:eastAsia="Garamond" w:hAnsi="Garamond" w:cs="Garamond"/>
          <w:color w:val="000000"/>
          <w:sz w:val="22"/>
          <w:szCs w:val="22"/>
        </w:rPr>
        <w:t xml:space="preserve"> abaixo.</w:t>
      </w:r>
    </w:p>
    <w:p w14:paraId="09380813" w14:textId="77777777" w:rsidR="007E0D01" w:rsidRPr="00320690" w:rsidRDefault="007E0D01">
      <w:pPr>
        <w:spacing w:after="0"/>
        <w:ind w:left="851"/>
        <w:rPr>
          <w:rFonts w:ascii="Garamond" w:eastAsia="Garamond" w:hAnsi="Garamond" w:cs="Garamond"/>
          <w:sz w:val="22"/>
          <w:szCs w:val="22"/>
        </w:rPr>
      </w:pPr>
    </w:p>
    <w:p w14:paraId="459A6E89"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9" w:name="_heading=h.17dp8vu" w:colFirst="0" w:colLast="0"/>
      <w:bookmarkEnd w:id="9"/>
      <w:r w:rsidRPr="00320690">
        <w:rPr>
          <w:rFonts w:ascii="Garamond" w:eastAsia="Garamond" w:hAnsi="Garamond" w:cs="Garamond"/>
          <w:sz w:val="22"/>
          <w:szCs w:val="22"/>
        </w:rPr>
        <w:t>V. OBRIGAÇÕES DO GHOSTWRITER</w:t>
      </w:r>
    </w:p>
    <w:p w14:paraId="508F48FF" w14:textId="77777777" w:rsidR="007E0D01" w:rsidRPr="00320690" w:rsidRDefault="007E0D01">
      <w:pPr>
        <w:spacing w:after="0"/>
        <w:jc w:val="left"/>
        <w:rPr>
          <w:rFonts w:ascii="Garamond" w:eastAsia="Garamond" w:hAnsi="Garamond" w:cs="Garamond"/>
          <w:sz w:val="22"/>
          <w:szCs w:val="22"/>
        </w:rPr>
      </w:pPr>
    </w:p>
    <w:p w14:paraId="23F04690"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5. </w:t>
      </w:r>
      <w:r w:rsidRPr="00320690">
        <w:rPr>
          <w:rFonts w:ascii="Garamond" w:eastAsia="Garamond" w:hAnsi="Garamond" w:cs="Garamond"/>
          <w:sz w:val="22"/>
          <w:szCs w:val="22"/>
        </w:rPr>
        <w:tab/>
        <w:t xml:space="preserve">São obrigações do </w:t>
      </w:r>
      <w:r w:rsidRPr="00320690">
        <w:rPr>
          <w:rFonts w:ascii="Garamond" w:eastAsia="Garamond" w:hAnsi="Garamond" w:cs="Garamond"/>
          <w:b/>
          <w:sz w:val="22"/>
          <w:szCs w:val="22"/>
        </w:rPr>
        <w:t>GHOSTWRITER</w:t>
      </w:r>
      <w:r w:rsidRPr="00320690">
        <w:rPr>
          <w:rFonts w:ascii="Garamond" w:eastAsia="Garamond" w:hAnsi="Garamond" w:cs="Garamond"/>
          <w:sz w:val="22"/>
          <w:szCs w:val="22"/>
        </w:rPr>
        <w:t>:</w:t>
      </w:r>
    </w:p>
    <w:p w14:paraId="53CFD9AE" w14:textId="77777777" w:rsidR="007E0D01" w:rsidRPr="00320690" w:rsidRDefault="007E0D01">
      <w:pPr>
        <w:tabs>
          <w:tab w:val="left" w:pos="567"/>
        </w:tabs>
        <w:spacing w:after="0"/>
        <w:rPr>
          <w:rFonts w:ascii="Garamond" w:eastAsia="Garamond" w:hAnsi="Garamond" w:cs="Garamond"/>
          <w:sz w:val="22"/>
          <w:szCs w:val="22"/>
        </w:rPr>
      </w:pPr>
    </w:p>
    <w:p w14:paraId="67DEBA1B" w14:textId="77777777" w:rsidR="007E0D01" w:rsidRPr="00320690" w:rsidRDefault="001801D9">
      <w:pPr>
        <w:numPr>
          <w:ilvl w:val="0"/>
          <w:numId w:val="4"/>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Ser proativo e produzir as Obras mencionadas na </w:t>
      </w:r>
      <w:r w:rsidRPr="00320690">
        <w:rPr>
          <w:rFonts w:ascii="Garamond" w:eastAsia="Garamond" w:hAnsi="Garamond" w:cs="Garamond"/>
          <w:color w:val="000000"/>
          <w:sz w:val="22"/>
          <w:szCs w:val="22"/>
          <w:u w:val="single"/>
        </w:rPr>
        <w:t>Seção II</w:t>
      </w:r>
      <w:r w:rsidRPr="00320690">
        <w:rPr>
          <w:rFonts w:ascii="Garamond" w:eastAsia="Garamond" w:hAnsi="Garamond" w:cs="Garamond"/>
          <w:color w:val="000000"/>
          <w:sz w:val="22"/>
          <w:szCs w:val="22"/>
        </w:rPr>
        <w:t xml:space="preserve"> deste Contrato, independentemente de requisição, as quais deverão ser originais e exclusivas e não poderão violar quaisquer direitos de propriedade intelectual de terceiros;</w:t>
      </w:r>
    </w:p>
    <w:p w14:paraId="66968C1A" w14:textId="77777777" w:rsidR="007E0D01" w:rsidRPr="00320690" w:rsidRDefault="007E0D01">
      <w:pPr>
        <w:pBdr>
          <w:top w:val="nil"/>
          <w:left w:val="nil"/>
          <w:bottom w:val="nil"/>
          <w:right w:val="nil"/>
          <w:between w:val="nil"/>
        </w:pBdr>
        <w:spacing w:after="0"/>
        <w:ind w:left="1429"/>
        <w:rPr>
          <w:rFonts w:ascii="Garamond" w:eastAsia="Garamond" w:hAnsi="Garamond" w:cs="Garamond"/>
          <w:color w:val="000000"/>
          <w:sz w:val="22"/>
          <w:szCs w:val="22"/>
        </w:rPr>
      </w:pPr>
    </w:p>
    <w:p w14:paraId="3889A9AC" w14:textId="77777777" w:rsidR="007E0D01" w:rsidRPr="00320690" w:rsidRDefault="001801D9">
      <w:pPr>
        <w:numPr>
          <w:ilvl w:val="0"/>
          <w:numId w:val="4"/>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Manter-se atualizado sobre a edição de normas técnicas bem como sobre a ocorrência de casos concretos de repercussão nacional ou internacional, relacionados aos temas das Obras;</w:t>
      </w:r>
    </w:p>
    <w:p w14:paraId="143EF85D" w14:textId="77777777" w:rsidR="007E0D01" w:rsidRPr="00320690" w:rsidRDefault="007E0D01">
      <w:pPr>
        <w:pBdr>
          <w:top w:val="nil"/>
          <w:left w:val="nil"/>
          <w:bottom w:val="nil"/>
          <w:right w:val="nil"/>
          <w:between w:val="nil"/>
        </w:pBdr>
        <w:spacing w:after="0"/>
        <w:ind w:left="1429"/>
        <w:rPr>
          <w:rFonts w:ascii="Garamond" w:eastAsia="Garamond" w:hAnsi="Garamond" w:cs="Garamond"/>
          <w:color w:val="000000"/>
          <w:sz w:val="22"/>
          <w:szCs w:val="22"/>
        </w:rPr>
      </w:pPr>
    </w:p>
    <w:p w14:paraId="4ECAC932" w14:textId="026B4BC9" w:rsidR="007E0D01" w:rsidRPr="00320690" w:rsidRDefault="001801D9">
      <w:pPr>
        <w:numPr>
          <w:ilvl w:val="0"/>
          <w:numId w:val="4"/>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Realizar ajustes às Obras, sempre que solicitado pela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no prazo máximo de </w:t>
      </w:r>
      <w:r w:rsidRPr="00320690">
        <w:rPr>
          <w:rFonts w:ascii="Garamond" w:eastAsia="Garamond" w:hAnsi="Garamond" w:cs="Garamond"/>
          <w:color w:val="000000"/>
          <w:sz w:val="22"/>
          <w:szCs w:val="22"/>
          <w:highlight w:val="yellow"/>
        </w:rPr>
        <w:t>[</w:t>
      </w:r>
      <w:proofErr w:type="spellStart"/>
      <w:r w:rsidR="00320690" w:rsidRPr="00320690">
        <w:rPr>
          <w:rFonts w:ascii="Garamond" w:eastAsia="Garamond" w:hAnsi="Garamond" w:cs="Garamond"/>
          <w:color w:val="000000"/>
          <w:sz w:val="22"/>
          <w:szCs w:val="22"/>
          <w:highlight w:val="yellow"/>
          <w:shd w:val="clear" w:color="auto" w:fill="FDEADA"/>
        </w:rPr>
        <w:t>xx</w:t>
      </w:r>
      <w:proofErr w:type="spellEnd"/>
      <w:r w:rsidRPr="00320690">
        <w:rPr>
          <w:rFonts w:ascii="Garamond" w:eastAsia="Garamond" w:hAnsi="Garamond" w:cs="Garamond"/>
          <w:color w:val="000000"/>
          <w:sz w:val="22"/>
          <w:szCs w:val="22"/>
          <w:highlight w:val="yellow"/>
          <w:shd w:val="clear" w:color="auto" w:fill="FDEADA"/>
        </w:rPr>
        <w:t xml:space="preserve"> (</w:t>
      </w:r>
      <w:proofErr w:type="spellStart"/>
      <w:r w:rsidR="00320690" w:rsidRPr="00320690">
        <w:rPr>
          <w:rFonts w:ascii="Garamond" w:eastAsia="Garamond" w:hAnsi="Garamond" w:cs="Garamond"/>
          <w:color w:val="000000"/>
          <w:sz w:val="22"/>
          <w:szCs w:val="22"/>
          <w:highlight w:val="yellow"/>
          <w:shd w:val="clear" w:color="auto" w:fill="FDEADA"/>
        </w:rPr>
        <w:t>xxx</w:t>
      </w:r>
      <w:proofErr w:type="spellEnd"/>
      <w:r w:rsidRPr="00320690">
        <w:rPr>
          <w:rFonts w:ascii="Garamond" w:eastAsia="Garamond" w:hAnsi="Garamond" w:cs="Garamond"/>
          <w:color w:val="000000"/>
          <w:sz w:val="22"/>
          <w:szCs w:val="22"/>
          <w:highlight w:val="yellow"/>
          <w:shd w:val="clear" w:color="auto" w:fill="FDEADA"/>
        </w:rPr>
        <w:t>) dias];</w:t>
      </w:r>
    </w:p>
    <w:p w14:paraId="549572F5" w14:textId="77777777" w:rsidR="007E0D01" w:rsidRPr="00320690" w:rsidRDefault="007E0D01">
      <w:pPr>
        <w:pBdr>
          <w:top w:val="nil"/>
          <w:left w:val="nil"/>
          <w:bottom w:val="nil"/>
          <w:right w:val="nil"/>
          <w:between w:val="nil"/>
        </w:pBdr>
        <w:spacing w:after="0"/>
        <w:ind w:left="720"/>
        <w:rPr>
          <w:rFonts w:ascii="Garamond" w:eastAsia="Garamond" w:hAnsi="Garamond" w:cs="Garamond"/>
          <w:color w:val="000000"/>
          <w:sz w:val="22"/>
          <w:szCs w:val="22"/>
        </w:rPr>
      </w:pPr>
    </w:p>
    <w:p w14:paraId="0467FB26" w14:textId="70ED6446" w:rsidR="007E0D01" w:rsidRPr="00320690" w:rsidRDefault="001801D9">
      <w:pPr>
        <w:numPr>
          <w:ilvl w:val="0"/>
          <w:numId w:val="4"/>
        </w:numPr>
        <w:pBdr>
          <w:top w:val="nil"/>
          <w:left w:val="nil"/>
          <w:bottom w:val="nil"/>
          <w:right w:val="nil"/>
          <w:between w:val="nil"/>
        </w:pBdr>
        <w:spacing w:after="0"/>
        <w:rPr>
          <w:rFonts w:ascii="Garamond" w:eastAsia="Garamond" w:hAnsi="Garamond" w:cs="Garamond"/>
          <w:color w:val="000000"/>
          <w:sz w:val="22"/>
          <w:szCs w:val="22"/>
        </w:rPr>
      </w:pPr>
      <w:r w:rsidRPr="00320690">
        <w:rPr>
          <w:rFonts w:ascii="Garamond" w:eastAsia="Garamond" w:hAnsi="Garamond" w:cs="Garamond"/>
          <w:color w:val="000000"/>
          <w:sz w:val="22"/>
          <w:szCs w:val="22"/>
        </w:rPr>
        <w:t xml:space="preserve">Manter o mais absoluto e completo sigilo sobre sua relação contratual com a </w:t>
      </w:r>
      <w:r w:rsidRPr="00320690">
        <w:rPr>
          <w:rFonts w:ascii="Garamond" w:eastAsia="Garamond" w:hAnsi="Garamond" w:cs="Garamond"/>
          <w:b/>
          <w:color w:val="000000"/>
          <w:sz w:val="22"/>
          <w:szCs w:val="22"/>
        </w:rPr>
        <w:t>CONTRATANTE</w:t>
      </w:r>
      <w:r w:rsidRPr="00320690">
        <w:rPr>
          <w:rFonts w:ascii="Garamond" w:eastAsia="Garamond" w:hAnsi="Garamond" w:cs="Garamond"/>
          <w:color w:val="000000"/>
          <w:sz w:val="22"/>
          <w:szCs w:val="22"/>
        </w:rPr>
        <w:t xml:space="preserve"> e sobre a produção das Obras, observada a </w:t>
      </w:r>
      <w:r w:rsidRPr="00320690">
        <w:rPr>
          <w:rFonts w:ascii="Garamond" w:eastAsia="Garamond" w:hAnsi="Garamond" w:cs="Garamond"/>
          <w:color w:val="000000"/>
          <w:sz w:val="22"/>
          <w:szCs w:val="22"/>
          <w:u w:val="single"/>
        </w:rPr>
        <w:t>Seção IX</w:t>
      </w:r>
      <w:r w:rsidRPr="00320690">
        <w:rPr>
          <w:rFonts w:ascii="Garamond" w:eastAsia="Garamond" w:hAnsi="Garamond" w:cs="Garamond"/>
          <w:color w:val="000000"/>
          <w:sz w:val="22"/>
          <w:szCs w:val="22"/>
        </w:rPr>
        <w:t xml:space="preserve"> abaixo comprometendo-se a não exercer qualquer pretenso direito moral sobre as Obras, em especial do de </w:t>
      </w:r>
      <w:r w:rsidR="005171C5" w:rsidRPr="00320690">
        <w:rPr>
          <w:rFonts w:ascii="Garamond" w:eastAsia="Garamond" w:hAnsi="Garamond" w:cs="Garamond"/>
          <w:color w:val="000000"/>
          <w:sz w:val="22"/>
          <w:szCs w:val="22"/>
        </w:rPr>
        <w:t>reivindicar</w:t>
      </w:r>
      <w:r w:rsidRPr="00320690">
        <w:rPr>
          <w:rFonts w:ascii="Garamond" w:eastAsia="Garamond" w:hAnsi="Garamond" w:cs="Garamond"/>
          <w:color w:val="000000"/>
          <w:sz w:val="22"/>
          <w:szCs w:val="22"/>
        </w:rPr>
        <w:t xml:space="preserve"> sua autoria (direito de crédito).</w:t>
      </w:r>
    </w:p>
    <w:p w14:paraId="241A81A0" w14:textId="77777777" w:rsidR="007E0D01" w:rsidRPr="00320690" w:rsidRDefault="007E0D01">
      <w:pPr>
        <w:spacing w:after="0"/>
        <w:ind w:left="709"/>
        <w:rPr>
          <w:rFonts w:ascii="Garamond" w:eastAsia="Garamond" w:hAnsi="Garamond" w:cs="Garamond"/>
          <w:sz w:val="22"/>
          <w:szCs w:val="22"/>
        </w:rPr>
      </w:pPr>
    </w:p>
    <w:p w14:paraId="156722A2"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0" w:name="_heading=h.3rdcrjn" w:colFirst="0" w:colLast="0"/>
      <w:bookmarkEnd w:id="10"/>
      <w:r w:rsidRPr="00320690">
        <w:rPr>
          <w:rFonts w:ascii="Garamond" w:eastAsia="Garamond" w:hAnsi="Garamond" w:cs="Garamond"/>
          <w:sz w:val="22"/>
          <w:szCs w:val="22"/>
        </w:rPr>
        <w:t>VI. REMUNERAÇÃO</w:t>
      </w:r>
    </w:p>
    <w:p w14:paraId="30A85E85" w14:textId="77777777" w:rsidR="007E0D01" w:rsidRPr="00320690" w:rsidRDefault="007E0D01">
      <w:pPr>
        <w:spacing w:after="0"/>
        <w:jc w:val="left"/>
        <w:rPr>
          <w:rFonts w:ascii="Garamond" w:eastAsia="Garamond" w:hAnsi="Garamond" w:cs="Garamond"/>
          <w:sz w:val="22"/>
          <w:szCs w:val="22"/>
        </w:rPr>
      </w:pPr>
    </w:p>
    <w:p w14:paraId="463EDA99" w14:textId="1013D7D4"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6. </w:t>
      </w:r>
      <w:r w:rsidRPr="00320690">
        <w:rPr>
          <w:rFonts w:ascii="Garamond" w:eastAsia="Garamond" w:hAnsi="Garamond" w:cs="Garamond"/>
          <w:sz w:val="22"/>
          <w:szCs w:val="22"/>
        </w:rPr>
        <w:tab/>
        <w:t xml:space="preserve">A </w:t>
      </w:r>
      <w:r w:rsidRPr="00320690">
        <w:rPr>
          <w:rFonts w:ascii="Garamond" w:eastAsia="Garamond" w:hAnsi="Garamond" w:cs="Garamond"/>
          <w:b/>
          <w:sz w:val="22"/>
          <w:szCs w:val="22"/>
        </w:rPr>
        <w:t>CONTRATANTE</w:t>
      </w:r>
      <w:r w:rsidRPr="00320690">
        <w:rPr>
          <w:rFonts w:ascii="Garamond" w:eastAsia="Garamond" w:hAnsi="Garamond" w:cs="Garamond"/>
          <w:sz w:val="22"/>
          <w:szCs w:val="22"/>
        </w:rPr>
        <w:t xml:space="preserve"> pagará ao </w:t>
      </w:r>
      <w:r w:rsidRPr="00320690">
        <w:rPr>
          <w:rFonts w:ascii="Garamond" w:eastAsia="Garamond" w:hAnsi="Garamond" w:cs="Garamond"/>
          <w:b/>
          <w:sz w:val="22"/>
          <w:szCs w:val="22"/>
        </w:rPr>
        <w:t>GHOSTWRITER</w:t>
      </w:r>
      <w:r w:rsidRPr="00320690">
        <w:rPr>
          <w:rFonts w:ascii="Garamond" w:eastAsia="Garamond" w:hAnsi="Garamond" w:cs="Garamond"/>
          <w:sz w:val="22"/>
          <w:szCs w:val="22"/>
        </w:rPr>
        <w:t xml:space="preserve">, à título de retribuição pelos serviços prestados, a quantia bruta mensal de </w:t>
      </w:r>
      <w:r w:rsidRPr="00320690">
        <w:rPr>
          <w:rFonts w:ascii="Garamond" w:eastAsia="Garamond" w:hAnsi="Garamond" w:cs="Garamond"/>
          <w:sz w:val="22"/>
          <w:szCs w:val="22"/>
          <w:highlight w:val="yellow"/>
        </w:rPr>
        <w:t>[</w:t>
      </w:r>
      <w:r w:rsidRPr="00320690">
        <w:rPr>
          <w:rFonts w:ascii="Garamond" w:eastAsia="Garamond" w:hAnsi="Garamond" w:cs="Garamond"/>
          <w:sz w:val="22"/>
          <w:szCs w:val="22"/>
          <w:highlight w:val="yellow"/>
          <w:shd w:val="clear" w:color="auto" w:fill="FDEADA"/>
        </w:rPr>
        <w:t xml:space="preserve">R$ </w:t>
      </w:r>
      <w:r w:rsidR="00320690" w:rsidRPr="00320690">
        <w:rPr>
          <w:rFonts w:ascii="Garamond" w:eastAsia="Garamond" w:hAnsi="Garamond" w:cs="Garamond"/>
          <w:sz w:val="22"/>
          <w:szCs w:val="22"/>
          <w:highlight w:val="yellow"/>
          <w:shd w:val="clear" w:color="auto" w:fill="FDEADA"/>
        </w:rPr>
        <w:t>VALOR</w:t>
      </w:r>
      <w:r w:rsidRPr="00320690">
        <w:rPr>
          <w:rFonts w:ascii="Garamond" w:eastAsia="Garamond" w:hAnsi="Garamond" w:cs="Garamond"/>
          <w:sz w:val="22"/>
          <w:szCs w:val="22"/>
          <w:highlight w:val="yellow"/>
          <w:shd w:val="clear" w:color="auto" w:fill="FDEADA"/>
        </w:rPr>
        <w:t xml:space="preserve"> (</w:t>
      </w:r>
      <w:r w:rsidR="00320690" w:rsidRPr="00320690">
        <w:rPr>
          <w:rFonts w:ascii="Garamond" w:eastAsia="Garamond" w:hAnsi="Garamond" w:cs="Garamond"/>
          <w:sz w:val="22"/>
          <w:szCs w:val="22"/>
          <w:highlight w:val="yellow"/>
          <w:shd w:val="clear" w:color="auto" w:fill="FDEADA"/>
        </w:rPr>
        <w:t>valor em extenso</w:t>
      </w:r>
      <w:r w:rsidRPr="00320690">
        <w:rPr>
          <w:rFonts w:ascii="Garamond" w:eastAsia="Garamond" w:hAnsi="Garamond" w:cs="Garamond"/>
          <w:sz w:val="22"/>
          <w:szCs w:val="22"/>
          <w:highlight w:val="yellow"/>
          <w:shd w:val="clear" w:color="auto" w:fill="FDEADA"/>
        </w:rPr>
        <w:t>)</w:t>
      </w:r>
      <w:r w:rsidRPr="00320690">
        <w:rPr>
          <w:rFonts w:ascii="Garamond" w:eastAsia="Garamond" w:hAnsi="Garamond" w:cs="Garamond"/>
          <w:sz w:val="22"/>
          <w:szCs w:val="22"/>
          <w:highlight w:val="yellow"/>
        </w:rPr>
        <w:t>]</w:t>
      </w:r>
      <w:r w:rsidRPr="00320690">
        <w:rPr>
          <w:rFonts w:ascii="Garamond" w:eastAsia="Garamond" w:hAnsi="Garamond" w:cs="Garamond"/>
          <w:sz w:val="22"/>
          <w:szCs w:val="22"/>
        </w:rPr>
        <w:t xml:space="preserve"> mediante transferência bancária ou PIX na conta de titularidade do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nos dados abaixo indicados:</w:t>
      </w:r>
    </w:p>
    <w:p w14:paraId="745507F4" w14:textId="77777777" w:rsidR="007E0D01" w:rsidRPr="00320690" w:rsidRDefault="007E0D01">
      <w:pPr>
        <w:spacing w:after="0"/>
        <w:rPr>
          <w:rFonts w:ascii="Garamond" w:eastAsia="Garamond" w:hAnsi="Garamond" w:cs="Garamond"/>
          <w:sz w:val="22"/>
          <w:szCs w:val="22"/>
        </w:rPr>
      </w:pPr>
    </w:p>
    <w:p w14:paraId="7D1F1CD0" w14:textId="77777777" w:rsidR="007E0D01" w:rsidRPr="00320690" w:rsidRDefault="001801D9">
      <w:pPr>
        <w:spacing w:after="0"/>
        <w:ind w:left="851"/>
        <w:rPr>
          <w:rFonts w:ascii="Garamond" w:eastAsia="Garamond" w:hAnsi="Garamond" w:cs="Garamond"/>
          <w:sz w:val="22"/>
          <w:szCs w:val="22"/>
        </w:rPr>
      </w:pPr>
      <w:r w:rsidRPr="00320690">
        <w:rPr>
          <w:rFonts w:ascii="Garamond" w:eastAsia="Garamond" w:hAnsi="Garamond" w:cs="Garamond"/>
          <w:sz w:val="22"/>
          <w:szCs w:val="22"/>
        </w:rPr>
        <w:t>•</w:t>
      </w:r>
      <w:r w:rsidRPr="00320690">
        <w:rPr>
          <w:rFonts w:ascii="Garamond" w:eastAsia="Garamond" w:hAnsi="Garamond" w:cs="Garamond"/>
          <w:sz w:val="22"/>
          <w:szCs w:val="22"/>
        </w:rPr>
        <w:tab/>
        <w:t xml:space="preserve">Chave PIX: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w:t>
      </w:r>
    </w:p>
    <w:p w14:paraId="2DA15D76" w14:textId="77777777" w:rsidR="007E0D01" w:rsidRPr="00320690" w:rsidRDefault="007E0D01">
      <w:pPr>
        <w:spacing w:after="0"/>
        <w:ind w:left="851"/>
        <w:rPr>
          <w:rFonts w:ascii="Garamond" w:eastAsia="Garamond" w:hAnsi="Garamond" w:cs="Garamond"/>
          <w:sz w:val="22"/>
          <w:szCs w:val="22"/>
        </w:rPr>
      </w:pPr>
    </w:p>
    <w:p w14:paraId="228B4220" w14:textId="77777777" w:rsidR="007E0D01" w:rsidRPr="00320690" w:rsidRDefault="001801D9">
      <w:pPr>
        <w:spacing w:after="0"/>
        <w:ind w:left="851"/>
        <w:rPr>
          <w:rFonts w:ascii="Garamond" w:eastAsia="Garamond" w:hAnsi="Garamond" w:cs="Garamond"/>
          <w:sz w:val="22"/>
          <w:szCs w:val="22"/>
        </w:rPr>
      </w:pPr>
      <w:r w:rsidRPr="00320690">
        <w:rPr>
          <w:rFonts w:ascii="Garamond" w:eastAsia="Garamond" w:hAnsi="Garamond" w:cs="Garamond"/>
          <w:sz w:val="22"/>
          <w:szCs w:val="22"/>
        </w:rPr>
        <w:t>•</w:t>
      </w:r>
      <w:r w:rsidRPr="00320690">
        <w:rPr>
          <w:rFonts w:ascii="Garamond" w:eastAsia="Garamond" w:hAnsi="Garamond" w:cs="Garamond"/>
          <w:sz w:val="22"/>
          <w:szCs w:val="22"/>
        </w:rPr>
        <w:tab/>
        <w:t xml:space="preserve">Dados bancários: Instituição Financeira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 xml:space="preserve">, Agência nº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 xml:space="preserve">, Conta Corrente nº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 xml:space="preserve">, CPF nº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 xml:space="preserve">, Titular: </w:t>
      </w:r>
      <w:r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rPr>
        <w:t>.</w:t>
      </w:r>
    </w:p>
    <w:p w14:paraId="53747953" w14:textId="77777777" w:rsidR="007E0D01" w:rsidRPr="00320690" w:rsidRDefault="007E0D01">
      <w:pPr>
        <w:spacing w:after="0"/>
        <w:rPr>
          <w:rFonts w:ascii="Garamond" w:eastAsia="Garamond" w:hAnsi="Garamond" w:cs="Garamond"/>
          <w:sz w:val="22"/>
          <w:szCs w:val="22"/>
        </w:rPr>
      </w:pPr>
    </w:p>
    <w:p w14:paraId="365F4BBB"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7.</w:t>
      </w:r>
      <w:r w:rsidRPr="00320690">
        <w:rPr>
          <w:rFonts w:ascii="Garamond" w:eastAsia="Garamond" w:hAnsi="Garamond" w:cs="Garamond"/>
          <w:sz w:val="22"/>
          <w:szCs w:val="22"/>
        </w:rPr>
        <w:tab/>
        <w:t xml:space="preserve">O comprovante de depósito, transferência bancária ou transferência PIX servirá como recibo de quitação para todos os fins, de modo que nenhuma das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poderá pleitear judicialmente ou extrajudicialmente qualquer verba adicional.</w:t>
      </w:r>
    </w:p>
    <w:p w14:paraId="00E911F7" w14:textId="77777777" w:rsidR="007E0D01" w:rsidRPr="00320690" w:rsidRDefault="007E0D01">
      <w:pPr>
        <w:spacing w:after="0"/>
        <w:rPr>
          <w:rFonts w:ascii="Garamond" w:eastAsia="Garamond" w:hAnsi="Garamond" w:cs="Garamond"/>
          <w:sz w:val="22"/>
          <w:szCs w:val="22"/>
        </w:rPr>
      </w:pPr>
    </w:p>
    <w:p w14:paraId="0862D9B8"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8. </w:t>
      </w:r>
      <w:r w:rsidRPr="00320690">
        <w:rPr>
          <w:rFonts w:ascii="Garamond" w:eastAsia="Garamond" w:hAnsi="Garamond" w:cs="Garamond"/>
          <w:sz w:val="22"/>
          <w:szCs w:val="22"/>
        </w:rPr>
        <w:tab/>
        <w:t xml:space="preserve">Cada </w:t>
      </w:r>
      <w:r w:rsidRPr="00320690">
        <w:rPr>
          <w:rFonts w:ascii="Garamond" w:eastAsia="Garamond" w:hAnsi="Garamond" w:cs="Garamond"/>
          <w:b/>
          <w:sz w:val="22"/>
          <w:szCs w:val="22"/>
        </w:rPr>
        <w:t>PARTE</w:t>
      </w:r>
      <w:r w:rsidRPr="00320690">
        <w:rPr>
          <w:rFonts w:ascii="Garamond" w:eastAsia="Garamond" w:hAnsi="Garamond" w:cs="Garamond"/>
          <w:sz w:val="22"/>
          <w:szCs w:val="22"/>
        </w:rPr>
        <w:t xml:space="preserve"> será responsável pelo recolhimento e retenção dos tributos de sua obrigação, conforme a legislação aplicável.</w:t>
      </w:r>
    </w:p>
    <w:p w14:paraId="53472908" w14:textId="77777777" w:rsidR="007E0D01" w:rsidRPr="00320690" w:rsidRDefault="007E0D01">
      <w:pPr>
        <w:spacing w:after="0"/>
        <w:rPr>
          <w:rFonts w:ascii="Garamond" w:eastAsia="Garamond" w:hAnsi="Garamond" w:cs="Garamond"/>
          <w:color w:val="FF0000"/>
          <w:sz w:val="22"/>
          <w:szCs w:val="22"/>
        </w:rPr>
      </w:pPr>
    </w:p>
    <w:p w14:paraId="6BFDFE4B"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1" w:name="_heading=h.26in1rg" w:colFirst="0" w:colLast="0"/>
      <w:bookmarkEnd w:id="11"/>
      <w:r w:rsidRPr="00320690">
        <w:rPr>
          <w:rFonts w:ascii="Garamond" w:eastAsia="Garamond" w:hAnsi="Garamond" w:cs="Garamond"/>
          <w:sz w:val="22"/>
          <w:szCs w:val="22"/>
        </w:rPr>
        <w:t>VII. VIGÊNCIA E RESCISÃO.</w:t>
      </w:r>
    </w:p>
    <w:p w14:paraId="0A117870" w14:textId="77777777" w:rsidR="007E0D01" w:rsidRPr="00320690" w:rsidRDefault="007E0D01">
      <w:pPr>
        <w:spacing w:after="0"/>
        <w:jc w:val="left"/>
        <w:rPr>
          <w:rFonts w:ascii="Garamond" w:eastAsia="Garamond" w:hAnsi="Garamond" w:cs="Garamond"/>
          <w:sz w:val="22"/>
          <w:szCs w:val="22"/>
        </w:rPr>
      </w:pPr>
    </w:p>
    <w:p w14:paraId="5B461775"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9. </w:t>
      </w:r>
      <w:r w:rsidRPr="00320690">
        <w:rPr>
          <w:rFonts w:ascii="Garamond" w:eastAsia="Garamond" w:hAnsi="Garamond" w:cs="Garamond"/>
          <w:sz w:val="22"/>
          <w:szCs w:val="22"/>
        </w:rPr>
        <w:tab/>
        <w:t xml:space="preserve">Este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vigerá por prazo determinado, pelo período de 5 (cinco) anos, contados da data de sua assinatura, renovável automaticamente pelo mesmo prazo, exceto se qualquer das </w:t>
      </w:r>
      <w:r w:rsidRPr="00320690">
        <w:rPr>
          <w:rFonts w:ascii="Garamond" w:eastAsia="Garamond" w:hAnsi="Garamond" w:cs="Garamond"/>
          <w:b/>
          <w:sz w:val="22"/>
          <w:szCs w:val="22"/>
        </w:rPr>
        <w:t xml:space="preserve">PARTES </w:t>
      </w:r>
      <w:r w:rsidRPr="00320690">
        <w:rPr>
          <w:rFonts w:ascii="Garamond" w:eastAsia="Garamond" w:hAnsi="Garamond" w:cs="Garamond"/>
          <w:sz w:val="22"/>
          <w:szCs w:val="22"/>
        </w:rPr>
        <w:t>vier a manifestar interesse em não renová-lo, com antecedência mínima de 30 (trinta) dias corridos contados do seu término.</w:t>
      </w:r>
    </w:p>
    <w:p w14:paraId="2AFEDB3E" w14:textId="77777777" w:rsidR="007E0D01" w:rsidRPr="00320690" w:rsidRDefault="007E0D01">
      <w:pPr>
        <w:spacing w:after="0"/>
        <w:rPr>
          <w:rFonts w:ascii="Garamond" w:eastAsia="Garamond" w:hAnsi="Garamond" w:cs="Garamond"/>
          <w:sz w:val="22"/>
          <w:szCs w:val="22"/>
        </w:rPr>
      </w:pPr>
    </w:p>
    <w:p w14:paraId="2C9A8378" w14:textId="77777777" w:rsidR="007E0D01" w:rsidRPr="00320690" w:rsidRDefault="007E0D01">
      <w:pPr>
        <w:spacing w:after="0"/>
        <w:rPr>
          <w:rFonts w:ascii="Garamond" w:eastAsia="Garamond" w:hAnsi="Garamond" w:cs="Garamond"/>
          <w:sz w:val="22"/>
          <w:szCs w:val="22"/>
        </w:rPr>
      </w:pPr>
    </w:p>
    <w:p w14:paraId="3EB261F1" w14:textId="77777777" w:rsidR="007E0D01" w:rsidRPr="00320690" w:rsidRDefault="007E0D01">
      <w:pPr>
        <w:spacing w:after="0"/>
        <w:rPr>
          <w:rFonts w:ascii="Garamond" w:eastAsia="Garamond" w:hAnsi="Garamond" w:cs="Garamond"/>
          <w:sz w:val="22"/>
          <w:szCs w:val="22"/>
        </w:rPr>
      </w:pPr>
    </w:p>
    <w:p w14:paraId="5C64421A" w14:textId="7906CCC4"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10. </w:t>
      </w:r>
      <w:r w:rsidRPr="00320690">
        <w:rPr>
          <w:rFonts w:ascii="Garamond" w:eastAsia="Garamond" w:hAnsi="Garamond" w:cs="Garamond"/>
          <w:sz w:val="22"/>
          <w:szCs w:val="22"/>
        </w:rPr>
        <w:tab/>
        <w:t xml:space="preserve">O presente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poderá ser unilateralmente rescindido por qualquer das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devendo a parte que deseja a rescisão comunicar a sua intenção à outra por escrito, com aviso prévio de, no mínimo, </w:t>
      </w:r>
      <w:r w:rsidRPr="00320690">
        <w:rPr>
          <w:rFonts w:ascii="Garamond" w:eastAsia="Garamond" w:hAnsi="Garamond" w:cs="Garamond"/>
          <w:sz w:val="22"/>
          <w:szCs w:val="22"/>
          <w:highlight w:val="yellow"/>
        </w:rPr>
        <w:t>[</w:t>
      </w:r>
      <w:proofErr w:type="spellStart"/>
      <w:r w:rsidR="00320690" w:rsidRPr="00320690">
        <w:rPr>
          <w:rFonts w:ascii="Garamond" w:eastAsia="Garamond" w:hAnsi="Garamond" w:cs="Garamond"/>
          <w:sz w:val="22"/>
          <w:szCs w:val="22"/>
          <w:highlight w:val="yellow"/>
          <w:shd w:val="clear" w:color="auto" w:fill="FDEADA"/>
        </w:rPr>
        <w:t>xx</w:t>
      </w:r>
      <w:proofErr w:type="spellEnd"/>
      <w:r w:rsidRPr="00320690">
        <w:rPr>
          <w:rFonts w:ascii="Garamond" w:eastAsia="Garamond" w:hAnsi="Garamond" w:cs="Garamond"/>
          <w:sz w:val="22"/>
          <w:szCs w:val="22"/>
          <w:highlight w:val="yellow"/>
          <w:shd w:val="clear" w:color="auto" w:fill="FDEADA"/>
        </w:rPr>
        <w:t xml:space="preserve"> (</w:t>
      </w:r>
      <w:proofErr w:type="spellStart"/>
      <w:r w:rsidR="00320690" w:rsidRPr="00320690">
        <w:rPr>
          <w:rFonts w:ascii="Garamond" w:eastAsia="Garamond" w:hAnsi="Garamond" w:cs="Garamond"/>
          <w:sz w:val="22"/>
          <w:szCs w:val="22"/>
          <w:highlight w:val="yellow"/>
          <w:shd w:val="clear" w:color="auto" w:fill="FDEADA"/>
        </w:rPr>
        <w:t>xxx</w:t>
      </w:r>
      <w:proofErr w:type="spellEnd"/>
      <w:r w:rsidRPr="00320690">
        <w:rPr>
          <w:rFonts w:ascii="Garamond" w:eastAsia="Garamond" w:hAnsi="Garamond" w:cs="Garamond"/>
          <w:sz w:val="22"/>
          <w:szCs w:val="22"/>
          <w:highlight w:val="yellow"/>
          <w:shd w:val="clear" w:color="auto" w:fill="FDEADA"/>
        </w:rPr>
        <w:t>) dias</w:t>
      </w:r>
      <w:r w:rsidRPr="00320690">
        <w:rPr>
          <w:rFonts w:ascii="Garamond" w:eastAsia="Garamond" w:hAnsi="Garamond" w:cs="Garamond"/>
          <w:sz w:val="22"/>
          <w:szCs w:val="22"/>
          <w:highlight w:val="yellow"/>
        </w:rPr>
        <w:t>,]</w:t>
      </w:r>
      <w:r w:rsidRPr="00320690">
        <w:rPr>
          <w:rFonts w:ascii="Garamond" w:eastAsia="Garamond" w:hAnsi="Garamond" w:cs="Garamond"/>
          <w:sz w:val="22"/>
          <w:szCs w:val="22"/>
        </w:rPr>
        <w:t xml:space="preserve"> pagando à título de multa </w:t>
      </w:r>
      <w:r w:rsidR="00907185" w:rsidRPr="00320690">
        <w:rPr>
          <w:rFonts w:ascii="Garamond" w:eastAsia="Garamond" w:hAnsi="Garamond" w:cs="Garamond"/>
          <w:sz w:val="22"/>
          <w:szCs w:val="22"/>
        </w:rPr>
        <w:t xml:space="preserve">não </w:t>
      </w:r>
      <w:r w:rsidRPr="00320690">
        <w:rPr>
          <w:rFonts w:ascii="Garamond" w:eastAsia="Garamond" w:hAnsi="Garamond" w:cs="Garamond"/>
          <w:sz w:val="22"/>
          <w:szCs w:val="22"/>
        </w:rPr>
        <w:t xml:space="preserve">compensatória, o equivalente a </w:t>
      </w:r>
      <w:r w:rsidRPr="00320690">
        <w:rPr>
          <w:rFonts w:ascii="Garamond" w:eastAsia="Garamond" w:hAnsi="Garamond" w:cs="Garamond"/>
          <w:sz w:val="22"/>
          <w:szCs w:val="22"/>
          <w:highlight w:val="yellow"/>
        </w:rPr>
        <w:t>[</w:t>
      </w:r>
      <w:proofErr w:type="spellStart"/>
      <w:r w:rsidR="00320690" w:rsidRPr="00320690">
        <w:rPr>
          <w:rFonts w:ascii="Garamond" w:eastAsia="Garamond" w:hAnsi="Garamond" w:cs="Garamond"/>
          <w:sz w:val="22"/>
          <w:szCs w:val="22"/>
          <w:highlight w:val="yellow"/>
          <w:shd w:val="clear" w:color="auto" w:fill="FBD5B5"/>
        </w:rPr>
        <w:t>xx</w:t>
      </w:r>
      <w:proofErr w:type="spellEnd"/>
      <w:r w:rsidRPr="00320690">
        <w:rPr>
          <w:rFonts w:ascii="Garamond" w:eastAsia="Garamond" w:hAnsi="Garamond" w:cs="Garamond"/>
          <w:sz w:val="22"/>
          <w:szCs w:val="22"/>
          <w:highlight w:val="yellow"/>
          <w:shd w:val="clear" w:color="auto" w:fill="FBD5B5"/>
        </w:rPr>
        <w:t xml:space="preserve"> (</w:t>
      </w:r>
      <w:proofErr w:type="spellStart"/>
      <w:r w:rsidR="00320690" w:rsidRPr="00320690">
        <w:rPr>
          <w:rFonts w:ascii="Garamond" w:eastAsia="Garamond" w:hAnsi="Garamond" w:cs="Garamond"/>
          <w:sz w:val="22"/>
          <w:szCs w:val="22"/>
          <w:highlight w:val="yellow"/>
          <w:shd w:val="clear" w:color="auto" w:fill="FBD5B5"/>
        </w:rPr>
        <w:t>xxxx</w:t>
      </w:r>
      <w:proofErr w:type="spellEnd"/>
      <w:r w:rsidRPr="00320690">
        <w:rPr>
          <w:rFonts w:ascii="Garamond" w:eastAsia="Garamond" w:hAnsi="Garamond" w:cs="Garamond"/>
          <w:sz w:val="22"/>
          <w:szCs w:val="22"/>
          <w:highlight w:val="yellow"/>
          <w:shd w:val="clear" w:color="auto" w:fill="FBD5B5"/>
        </w:rPr>
        <w:t>) meses</w:t>
      </w:r>
      <w:r w:rsidRPr="00320690">
        <w:rPr>
          <w:rFonts w:ascii="Garamond" w:eastAsia="Garamond" w:hAnsi="Garamond" w:cs="Garamond"/>
          <w:sz w:val="22"/>
          <w:szCs w:val="22"/>
          <w:highlight w:val="yellow"/>
        </w:rPr>
        <w:t>]</w:t>
      </w:r>
      <w:r w:rsidRPr="00320690">
        <w:rPr>
          <w:rFonts w:ascii="Garamond" w:eastAsia="Garamond" w:hAnsi="Garamond" w:cs="Garamond"/>
          <w:sz w:val="22"/>
          <w:szCs w:val="22"/>
        </w:rPr>
        <w:t xml:space="preserve"> da remuneração prevista na [</w:t>
      </w:r>
      <w:r w:rsidRPr="00320690">
        <w:rPr>
          <w:rFonts w:ascii="Garamond" w:eastAsia="Garamond" w:hAnsi="Garamond" w:cs="Garamond"/>
          <w:sz w:val="22"/>
          <w:szCs w:val="22"/>
          <w:shd w:val="clear" w:color="auto" w:fill="FBD5B5"/>
        </w:rPr>
        <w:t>Cláusula 6 acima</w:t>
      </w:r>
      <w:r w:rsidRPr="00320690">
        <w:rPr>
          <w:rFonts w:ascii="Garamond" w:eastAsia="Garamond" w:hAnsi="Garamond" w:cs="Garamond"/>
          <w:sz w:val="22"/>
          <w:szCs w:val="22"/>
        </w:rPr>
        <w:t>].</w:t>
      </w:r>
    </w:p>
    <w:p w14:paraId="0D48BA56" w14:textId="77777777" w:rsidR="007E0D01" w:rsidRPr="00320690" w:rsidRDefault="007E0D01">
      <w:pPr>
        <w:spacing w:after="0"/>
        <w:rPr>
          <w:rFonts w:ascii="Garamond" w:eastAsia="Garamond" w:hAnsi="Garamond" w:cs="Garamond"/>
          <w:sz w:val="22"/>
          <w:szCs w:val="22"/>
        </w:rPr>
      </w:pPr>
    </w:p>
    <w:p w14:paraId="3A213562" w14:textId="64E641E0"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 xml:space="preserve">10.1. O pagamento da multa deverá ocorrer em até </w:t>
      </w:r>
      <w:r w:rsidRPr="00320690">
        <w:rPr>
          <w:rFonts w:ascii="Garamond" w:eastAsia="Garamond" w:hAnsi="Garamond" w:cs="Garamond"/>
          <w:sz w:val="22"/>
          <w:szCs w:val="22"/>
          <w:highlight w:val="yellow"/>
        </w:rPr>
        <w:t>[</w:t>
      </w:r>
      <w:proofErr w:type="spellStart"/>
      <w:r w:rsidR="00320690" w:rsidRPr="00320690">
        <w:rPr>
          <w:rFonts w:ascii="Garamond" w:eastAsia="Garamond" w:hAnsi="Garamond" w:cs="Garamond"/>
          <w:sz w:val="22"/>
          <w:szCs w:val="22"/>
          <w:highlight w:val="yellow"/>
          <w:shd w:val="clear" w:color="auto" w:fill="FDEADA"/>
        </w:rPr>
        <w:t>xx</w:t>
      </w:r>
      <w:proofErr w:type="spellEnd"/>
      <w:r w:rsidRPr="00320690">
        <w:rPr>
          <w:rFonts w:ascii="Garamond" w:eastAsia="Garamond" w:hAnsi="Garamond" w:cs="Garamond"/>
          <w:sz w:val="22"/>
          <w:szCs w:val="22"/>
          <w:highlight w:val="yellow"/>
          <w:shd w:val="clear" w:color="auto" w:fill="FDEADA"/>
        </w:rPr>
        <w:t xml:space="preserve"> (</w:t>
      </w:r>
      <w:proofErr w:type="spellStart"/>
      <w:r w:rsidR="00320690" w:rsidRPr="00320690">
        <w:rPr>
          <w:rFonts w:ascii="Garamond" w:eastAsia="Garamond" w:hAnsi="Garamond" w:cs="Garamond"/>
          <w:sz w:val="22"/>
          <w:szCs w:val="22"/>
          <w:highlight w:val="yellow"/>
          <w:shd w:val="clear" w:color="auto" w:fill="FDEADA"/>
        </w:rPr>
        <w:t>xxxx</w:t>
      </w:r>
      <w:proofErr w:type="spellEnd"/>
      <w:r w:rsidRPr="00320690">
        <w:rPr>
          <w:rFonts w:ascii="Garamond" w:eastAsia="Garamond" w:hAnsi="Garamond" w:cs="Garamond"/>
          <w:sz w:val="22"/>
          <w:szCs w:val="22"/>
          <w:highlight w:val="yellow"/>
          <w:shd w:val="clear" w:color="auto" w:fill="FDEADA"/>
        </w:rPr>
        <w:t>) dias]</w:t>
      </w:r>
      <w:r w:rsidRPr="00320690">
        <w:rPr>
          <w:rFonts w:ascii="Garamond" w:eastAsia="Garamond" w:hAnsi="Garamond" w:cs="Garamond"/>
          <w:sz w:val="22"/>
          <w:szCs w:val="22"/>
        </w:rPr>
        <w:t xml:space="preserve"> a contar da data de comunicação do distrato, através de transferência bancária ou PIX na conta de titularidade da outra parte.</w:t>
      </w:r>
    </w:p>
    <w:p w14:paraId="2709B6A9" w14:textId="77777777" w:rsidR="007E0D01" w:rsidRPr="00320690" w:rsidRDefault="007E0D01">
      <w:pPr>
        <w:spacing w:after="0"/>
        <w:ind w:left="567"/>
        <w:rPr>
          <w:rFonts w:ascii="Garamond" w:eastAsia="Garamond" w:hAnsi="Garamond" w:cs="Garamond"/>
          <w:sz w:val="22"/>
          <w:szCs w:val="22"/>
        </w:rPr>
      </w:pPr>
    </w:p>
    <w:p w14:paraId="3AB144DE" w14:textId="7777777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10.2. A multa constitui apenas um piso indenizatório, sem prejuízo de indenização suplementar por perdas e danos.</w:t>
      </w:r>
    </w:p>
    <w:p w14:paraId="3DABB976" w14:textId="77777777" w:rsidR="007E0D01" w:rsidRPr="00320690" w:rsidRDefault="007E0D01">
      <w:pPr>
        <w:spacing w:after="0"/>
        <w:ind w:left="567"/>
        <w:rPr>
          <w:rFonts w:ascii="Garamond" w:eastAsia="Garamond" w:hAnsi="Garamond" w:cs="Garamond"/>
          <w:sz w:val="22"/>
          <w:szCs w:val="22"/>
        </w:rPr>
      </w:pPr>
    </w:p>
    <w:p w14:paraId="7FF6C246" w14:textId="77777777" w:rsidR="007E0D01" w:rsidRPr="00320690" w:rsidRDefault="001801D9">
      <w:pPr>
        <w:spacing w:after="0"/>
        <w:ind w:left="567"/>
        <w:rPr>
          <w:rFonts w:ascii="Garamond" w:eastAsia="Garamond" w:hAnsi="Garamond" w:cs="Garamond"/>
          <w:sz w:val="22"/>
          <w:szCs w:val="22"/>
        </w:rPr>
      </w:pPr>
      <w:r w:rsidRPr="00320690">
        <w:rPr>
          <w:rFonts w:ascii="Garamond" w:eastAsia="Garamond" w:hAnsi="Garamond" w:cs="Garamond"/>
          <w:sz w:val="22"/>
          <w:szCs w:val="22"/>
        </w:rPr>
        <w:t xml:space="preserve">10.3. Durante o período de aviso prévio estipulado, os direitos e obrigações das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se manterão vigentes, devendo inclusive ocorrer eventuais postagens compreendidas no período, com o pagamento dos honorários devidos.</w:t>
      </w:r>
    </w:p>
    <w:p w14:paraId="3887F28A" w14:textId="77777777" w:rsidR="007E0D01" w:rsidRPr="00320690" w:rsidRDefault="007E0D01">
      <w:pPr>
        <w:spacing w:after="0"/>
        <w:ind w:left="851"/>
        <w:rPr>
          <w:rFonts w:ascii="Garamond" w:eastAsia="Garamond" w:hAnsi="Garamond" w:cs="Garamond"/>
          <w:sz w:val="22"/>
          <w:szCs w:val="22"/>
        </w:rPr>
      </w:pPr>
    </w:p>
    <w:p w14:paraId="52705C64"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2" w:name="_heading=h.lnxbz9" w:colFirst="0" w:colLast="0"/>
      <w:bookmarkEnd w:id="12"/>
      <w:r w:rsidRPr="00320690">
        <w:rPr>
          <w:rFonts w:ascii="Garamond" w:eastAsia="Garamond" w:hAnsi="Garamond" w:cs="Garamond"/>
          <w:sz w:val="22"/>
          <w:szCs w:val="22"/>
        </w:rPr>
        <w:t>VIII. CLÁUSULA PENAL</w:t>
      </w:r>
    </w:p>
    <w:p w14:paraId="3B955460" w14:textId="77777777" w:rsidR="007E0D01" w:rsidRPr="00320690" w:rsidRDefault="007E0D01">
      <w:pPr>
        <w:spacing w:after="0"/>
        <w:jc w:val="left"/>
        <w:rPr>
          <w:rFonts w:ascii="Garamond" w:eastAsia="Garamond" w:hAnsi="Garamond" w:cs="Garamond"/>
          <w:sz w:val="22"/>
          <w:szCs w:val="22"/>
        </w:rPr>
      </w:pPr>
    </w:p>
    <w:p w14:paraId="6AD2BDDD" w14:textId="26DD6271" w:rsidR="007E0D01" w:rsidRPr="00320690" w:rsidRDefault="001801D9">
      <w:pPr>
        <w:tabs>
          <w:tab w:val="left" w:pos="567"/>
        </w:tabs>
        <w:spacing w:after="0"/>
        <w:rPr>
          <w:rFonts w:ascii="Garamond" w:eastAsia="Garamond" w:hAnsi="Garamond" w:cs="Garamond"/>
          <w:sz w:val="22"/>
          <w:szCs w:val="22"/>
          <w:highlight w:val="white"/>
        </w:rPr>
      </w:pPr>
      <w:r w:rsidRPr="00320690">
        <w:rPr>
          <w:rFonts w:ascii="Garamond" w:eastAsia="Garamond" w:hAnsi="Garamond" w:cs="Garamond"/>
          <w:sz w:val="22"/>
          <w:szCs w:val="22"/>
          <w:highlight w:val="white"/>
        </w:rPr>
        <w:t xml:space="preserve">11. </w:t>
      </w:r>
      <w:r w:rsidRPr="00320690">
        <w:rPr>
          <w:rFonts w:ascii="Garamond" w:eastAsia="Garamond" w:hAnsi="Garamond" w:cs="Garamond"/>
          <w:sz w:val="22"/>
          <w:szCs w:val="22"/>
          <w:highlight w:val="white"/>
        </w:rPr>
        <w:tab/>
        <w:t xml:space="preserve">Em caso de descumprimento de qualquer das obrigações contidas neste instrumento, como por exemplo a falta de pagamento por parte da </w:t>
      </w:r>
      <w:r w:rsidRPr="00320690">
        <w:rPr>
          <w:rFonts w:ascii="Garamond" w:eastAsia="Garamond" w:hAnsi="Garamond" w:cs="Garamond"/>
          <w:b/>
          <w:sz w:val="22"/>
          <w:szCs w:val="22"/>
          <w:highlight w:val="white"/>
        </w:rPr>
        <w:t>CONTRATANTE</w:t>
      </w:r>
      <w:r w:rsidRPr="00320690">
        <w:rPr>
          <w:rFonts w:ascii="Garamond" w:eastAsia="Garamond" w:hAnsi="Garamond" w:cs="Garamond"/>
          <w:sz w:val="22"/>
          <w:szCs w:val="22"/>
          <w:highlight w:val="white"/>
        </w:rPr>
        <w:t xml:space="preserve">, a parte infratora deverá pagar à outra o valor pré-fixado de </w:t>
      </w:r>
      <w:r w:rsidRPr="00320690">
        <w:rPr>
          <w:rFonts w:ascii="Garamond" w:eastAsia="Garamond" w:hAnsi="Garamond" w:cs="Garamond"/>
          <w:sz w:val="22"/>
          <w:szCs w:val="22"/>
          <w:highlight w:val="yellow"/>
        </w:rPr>
        <w:t>[</w:t>
      </w:r>
      <w:r w:rsidRPr="00320690">
        <w:rPr>
          <w:rFonts w:ascii="Garamond" w:eastAsia="Garamond" w:hAnsi="Garamond" w:cs="Garamond"/>
          <w:sz w:val="22"/>
          <w:szCs w:val="22"/>
          <w:highlight w:val="yellow"/>
          <w:shd w:val="clear" w:color="auto" w:fill="FDEADA"/>
        </w:rPr>
        <w:t xml:space="preserve">R$ </w:t>
      </w:r>
      <w:r w:rsidR="00907185"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highlight w:val="yellow"/>
          <w:shd w:val="clear" w:color="auto" w:fill="FDEADA"/>
        </w:rPr>
        <w:t xml:space="preserve"> (</w:t>
      </w:r>
      <w:r w:rsidR="00907185" w:rsidRPr="00320690">
        <w:rPr>
          <w:rFonts w:ascii="Garamond" w:eastAsia="Garamond" w:hAnsi="Garamond" w:cs="Garamond"/>
          <w:sz w:val="22"/>
          <w:szCs w:val="22"/>
          <w:highlight w:val="yellow"/>
          <w:shd w:val="clear" w:color="auto" w:fill="FDEADA"/>
        </w:rPr>
        <w:t>XXX</w:t>
      </w:r>
      <w:r w:rsidRPr="00320690">
        <w:rPr>
          <w:rFonts w:ascii="Garamond" w:eastAsia="Garamond" w:hAnsi="Garamond" w:cs="Garamond"/>
          <w:sz w:val="22"/>
          <w:szCs w:val="22"/>
          <w:highlight w:val="yellow"/>
          <w:shd w:val="clear" w:color="auto" w:fill="FDEADA"/>
        </w:rPr>
        <w:t>)]</w:t>
      </w:r>
      <w:r w:rsidRPr="00320690">
        <w:rPr>
          <w:rFonts w:ascii="Garamond" w:eastAsia="Garamond" w:hAnsi="Garamond" w:cs="Garamond"/>
          <w:sz w:val="22"/>
          <w:szCs w:val="22"/>
          <w:highlight w:val="white"/>
        </w:rPr>
        <w:t xml:space="preserve">, à título de </w:t>
      </w:r>
      <w:r w:rsidRPr="00320690">
        <w:rPr>
          <w:rFonts w:ascii="Garamond" w:eastAsia="Garamond" w:hAnsi="Garamond" w:cs="Garamond"/>
          <w:sz w:val="22"/>
          <w:szCs w:val="22"/>
        </w:rPr>
        <w:t>indenização por perdas e danos decorrentes do inadimplemento da obrigação</w:t>
      </w:r>
      <w:r w:rsidRPr="00320690">
        <w:rPr>
          <w:rFonts w:ascii="Garamond" w:eastAsia="Garamond" w:hAnsi="Garamond" w:cs="Garamond"/>
          <w:sz w:val="22"/>
          <w:szCs w:val="22"/>
          <w:highlight w:val="white"/>
        </w:rPr>
        <w:t xml:space="preserve">. </w:t>
      </w:r>
    </w:p>
    <w:p w14:paraId="31CAC311" w14:textId="77777777" w:rsidR="007E0D01" w:rsidRPr="00320690" w:rsidRDefault="007E0D01">
      <w:pPr>
        <w:spacing w:after="0"/>
        <w:rPr>
          <w:rFonts w:ascii="Garamond" w:eastAsia="Garamond" w:hAnsi="Garamond" w:cs="Garamond"/>
          <w:sz w:val="22"/>
          <w:szCs w:val="22"/>
          <w:highlight w:val="white"/>
        </w:rPr>
      </w:pPr>
    </w:p>
    <w:p w14:paraId="4AAA3FB6" w14:textId="7369F8E3" w:rsidR="007E0D01" w:rsidRPr="00320690" w:rsidRDefault="001801D9">
      <w:pPr>
        <w:tabs>
          <w:tab w:val="left" w:pos="567"/>
        </w:tabs>
        <w:spacing w:after="0"/>
        <w:rPr>
          <w:rFonts w:ascii="Garamond" w:eastAsia="Garamond" w:hAnsi="Garamond" w:cs="Garamond"/>
          <w:sz w:val="22"/>
          <w:szCs w:val="22"/>
          <w:highlight w:val="white"/>
        </w:rPr>
      </w:pPr>
      <w:r w:rsidRPr="00320690">
        <w:rPr>
          <w:rFonts w:ascii="Garamond" w:eastAsia="Garamond" w:hAnsi="Garamond" w:cs="Garamond"/>
          <w:sz w:val="22"/>
          <w:szCs w:val="22"/>
          <w:highlight w:val="white"/>
        </w:rPr>
        <w:t>12.</w:t>
      </w:r>
      <w:r w:rsidRPr="00320690">
        <w:rPr>
          <w:rFonts w:ascii="Garamond" w:eastAsia="Garamond" w:hAnsi="Garamond" w:cs="Garamond"/>
          <w:sz w:val="22"/>
          <w:szCs w:val="22"/>
          <w:highlight w:val="white"/>
        </w:rPr>
        <w:tab/>
        <w:t xml:space="preserve">Na hipótese do </w:t>
      </w:r>
      <w:r w:rsidRPr="00320690">
        <w:rPr>
          <w:rFonts w:ascii="Garamond" w:eastAsia="Garamond" w:hAnsi="Garamond" w:cs="Garamond"/>
          <w:b/>
          <w:sz w:val="22"/>
          <w:szCs w:val="22"/>
          <w:highlight w:val="white"/>
        </w:rPr>
        <w:t>GHOSTWRITER</w:t>
      </w:r>
      <w:r w:rsidRPr="00320690">
        <w:rPr>
          <w:rFonts w:ascii="Garamond" w:eastAsia="Garamond" w:hAnsi="Garamond" w:cs="Garamond"/>
          <w:sz w:val="22"/>
          <w:szCs w:val="22"/>
          <w:highlight w:val="white"/>
        </w:rPr>
        <w:t xml:space="preserve"> violar o seu compromisso voluntário de não exercer qualquer dos seus supostos direitos morais sobre as Obras, ou a obrigação de confidencialidade prevista na </w:t>
      </w:r>
      <w:r w:rsidRPr="00320690">
        <w:rPr>
          <w:rFonts w:ascii="Garamond" w:eastAsia="Garamond" w:hAnsi="Garamond" w:cs="Garamond"/>
          <w:sz w:val="22"/>
          <w:szCs w:val="22"/>
          <w:highlight w:val="white"/>
          <w:u w:val="single"/>
        </w:rPr>
        <w:t>Seção IX</w:t>
      </w:r>
      <w:r w:rsidRPr="00320690">
        <w:rPr>
          <w:rFonts w:ascii="Garamond" w:eastAsia="Garamond" w:hAnsi="Garamond" w:cs="Garamond"/>
          <w:sz w:val="22"/>
          <w:szCs w:val="22"/>
          <w:highlight w:val="white"/>
        </w:rPr>
        <w:t xml:space="preserve"> abaixo, este deverá pagar à </w:t>
      </w:r>
      <w:r w:rsidRPr="00320690">
        <w:rPr>
          <w:rFonts w:ascii="Garamond" w:eastAsia="Garamond" w:hAnsi="Garamond" w:cs="Garamond"/>
          <w:b/>
          <w:sz w:val="22"/>
          <w:szCs w:val="22"/>
          <w:highlight w:val="white"/>
        </w:rPr>
        <w:t>CONTRATANTE</w:t>
      </w:r>
      <w:r w:rsidRPr="00320690">
        <w:rPr>
          <w:rFonts w:ascii="Garamond" w:eastAsia="Garamond" w:hAnsi="Garamond" w:cs="Garamond"/>
          <w:sz w:val="22"/>
          <w:szCs w:val="22"/>
          <w:highlight w:val="white"/>
        </w:rPr>
        <w:t xml:space="preserve"> o valor pré-fixado de </w:t>
      </w:r>
      <w:r w:rsidRPr="00320690">
        <w:rPr>
          <w:rFonts w:ascii="Garamond" w:eastAsia="Garamond" w:hAnsi="Garamond" w:cs="Garamond"/>
          <w:sz w:val="22"/>
          <w:szCs w:val="22"/>
        </w:rPr>
        <w:t>[</w:t>
      </w:r>
      <w:r w:rsidRPr="00320690">
        <w:rPr>
          <w:rFonts w:ascii="Garamond" w:eastAsia="Garamond" w:hAnsi="Garamond" w:cs="Garamond"/>
          <w:sz w:val="22"/>
          <w:szCs w:val="22"/>
          <w:shd w:val="clear" w:color="auto" w:fill="FDEADA"/>
        </w:rPr>
        <w:t>R$ 600.000,00 (seiscentos mil reais</w:t>
      </w:r>
      <w:proofErr w:type="gramStart"/>
      <w:r w:rsidRPr="00320690">
        <w:rPr>
          <w:rFonts w:ascii="Garamond" w:eastAsia="Garamond" w:hAnsi="Garamond" w:cs="Garamond"/>
          <w:sz w:val="22"/>
          <w:szCs w:val="22"/>
          <w:shd w:val="clear" w:color="auto" w:fill="FDEADA"/>
        </w:rPr>
        <w:t>)]</w:t>
      </w:r>
      <w:r w:rsidR="00320690">
        <w:rPr>
          <w:rFonts w:ascii="Garamond" w:eastAsia="Garamond" w:hAnsi="Garamond" w:cs="Garamond"/>
          <w:sz w:val="22"/>
          <w:szCs w:val="22"/>
          <w:shd w:val="clear" w:color="auto" w:fill="FDEADA"/>
        </w:rPr>
        <w:t>[</w:t>
      </w:r>
      <w:proofErr w:type="gramEnd"/>
      <w:r w:rsidR="00320690">
        <w:rPr>
          <w:rFonts w:ascii="Garamond" w:eastAsia="Garamond" w:hAnsi="Garamond" w:cs="Garamond"/>
          <w:sz w:val="22"/>
          <w:szCs w:val="22"/>
          <w:shd w:val="clear" w:color="auto" w:fill="FDEADA"/>
        </w:rPr>
        <w:t xml:space="preserve"> </w:t>
      </w:r>
      <w:r w:rsidR="00320690" w:rsidRPr="00320690">
        <w:rPr>
          <w:rFonts w:ascii="Garamond" w:eastAsia="Garamond" w:hAnsi="Garamond" w:cs="Garamond"/>
          <w:sz w:val="22"/>
          <w:szCs w:val="22"/>
          <w:highlight w:val="yellow"/>
          <w:shd w:val="clear" w:color="auto" w:fill="FDEADA"/>
        </w:rPr>
        <w:sym w:font="Wingdings" w:char="F0DF"/>
      </w:r>
      <w:r w:rsidR="00320690" w:rsidRPr="00320690">
        <w:rPr>
          <w:rFonts w:ascii="Garamond" w:eastAsia="Garamond" w:hAnsi="Garamond" w:cs="Garamond"/>
          <w:sz w:val="22"/>
          <w:szCs w:val="22"/>
          <w:highlight w:val="yellow"/>
          <w:shd w:val="clear" w:color="auto" w:fill="FDEADA"/>
        </w:rPr>
        <w:t xml:space="preserve"> este é um valor exemplificativo]</w:t>
      </w:r>
      <w:r w:rsidRPr="00320690">
        <w:rPr>
          <w:rFonts w:ascii="Garamond" w:eastAsia="Garamond" w:hAnsi="Garamond" w:cs="Garamond"/>
          <w:sz w:val="22"/>
          <w:szCs w:val="22"/>
          <w:highlight w:val="yellow"/>
        </w:rPr>
        <w:t xml:space="preserve">, </w:t>
      </w:r>
      <w:r w:rsidRPr="00320690">
        <w:rPr>
          <w:rFonts w:ascii="Garamond" w:eastAsia="Garamond" w:hAnsi="Garamond" w:cs="Garamond"/>
          <w:sz w:val="22"/>
          <w:szCs w:val="22"/>
          <w:highlight w:val="white"/>
        </w:rPr>
        <w:t xml:space="preserve">à título de </w:t>
      </w:r>
      <w:r w:rsidRPr="00320690">
        <w:rPr>
          <w:rFonts w:ascii="Garamond" w:eastAsia="Garamond" w:hAnsi="Garamond" w:cs="Garamond"/>
          <w:sz w:val="22"/>
          <w:szCs w:val="22"/>
        </w:rPr>
        <w:t>indenização por perdas e danos decorrentes do inadimplemento da obrigação</w:t>
      </w:r>
      <w:r w:rsidRPr="00320690">
        <w:rPr>
          <w:rFonts w:ascii="Garamond" w:eastAsia="Garamond" w:hAnsi="Garamond" w:cs="Garamond"/>
          <w:sz w:val="22"/>
          <w:szCs w:val="22"/>
          <w:highlight w:val="white"/>
        </w:rPr>
        <w:t xml:space="preserve">.  </w:t>
      </w:r>
    </w:p>
    <w:p w14:paraId="005B0F79" w14:textId="77777777" w:rsidR="007E0D01" w:rsidRPr="00320690" w:rsidRDefault="007E0D01">
      <w:pPr>
        <w:spacing w:after="0"/>
        <w:rPr>
          <w:rFonts w:ascii="Garamond" w:eastAsia="Garamond" w:hAnsi="Garamond" w:cs="Garamond"/>
          <w:sz w:val="22"/>
          <w:szCs w:val="22"/>
          <w:highlight w:val="white"/>
        </w:rPr>
      </w:pPr>
    </w:p>
    <w:p w14:paraId="2ED4AE35" w14:textId="77777777" w:rsidR="007E0D01" w:rsidRPr="00320690" w:rsidRDefault="007E0D01">
      <w:pPr>
        <w:spacing w:after="0"/>
        <w:rPr>
          <w:rFonts w:ascii="Garamond" w:eastAsia="Garamond" w:hAnsi="Garamond" w:cs="Garamond"/>
          <w:sz w:val="22"/>
          <w:szCs w:val="22"/>
          <w:highlight w:val="white"/>
        </w:rPr>
      </w:pPr>
    </w:p>
    <w:p w14:paraId="302BE2E6"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highlight w:val="white"/>
        </w:rPr>
        <w:t>13.</w:t>
      </w:r>
      <w:r w:rsidRPr="00320690">
        <w:rPr>
          <w:rFonts w:ascii="Garamond" w:eastAsia="Garamond" w:hAnsi="Garamond" w:cs="Garamond"/>
          <w:sz w:val="22"/>
          <w:szCs w:val="22"/>
          <w:highlight w:val="white"/>
        </w:rPr>
        <w:tab/>
        <w:t xml:space="preserve">As cláusulas penais fixadas nesta </w:t>
      </w:r>
      <w:r w:rsidRPr="00320690">
        <w:rPr>
          <w:rFonts w:ascii="Garamond" w:eastAsia="Garamond" w:hAnsi="Garamond" w:cs="Garamond"/>
          <w:sz w:val="22"/>
          <w:szCs w:val="22"/>
          <w:highlight w:val="white"/>
          <w:u w:val="single"/>
        </w:rPr>
        <w:t>Seção VIII</w:t>
      </w:r>
      <w:r w:rsidRPr="00320690">
        <w:rPr>
          <w:rFonts w:ascii="Garamond" w:eastAsia="Garamond" w:hAnsi="Garamond" w:cs="Garamond"/>
          <w:sz w:val="22"/>
          <w:szCs w:val="22"/>
          <w:highlight w:val="white"/>
        </w:rPr>
        <w:t xml:space="preserve"> constituem apenas um piso indenizatório, sem prejuízo de indenização suplementar, </w:t>
      </w:r>
      <w:r w:rsidRPr="00320690">
        <w:rPr>
          <w:rFonts w:ascii="Garamond" w:eastAsia="Garamond" w:hAnsi="Garamond" w:cs="Garamond"/>
          <w:sz w:val="22"/>
          <w:szCs w:val="22"/>
        </w:rPr>
        <w:t xml:space="preserve">competindo a </w:t>
      </w:r>
      <w:r w:rsidRPr="00320690">
        <w:rPr>
          <w:rFonts w:ascii="Garamond" w:eastAsia="Garamond" w:hAnsi="Garamond" w:cs="Garamond"/>
          <w:b/>
          <w:sz w:val="22"/>
          <w:szCs w:val="22"/>
        </w:rPr>
        <w:t>PARTE</w:t>
      </w:r>
      <w:r w:rsidRPr="00320690">
        <w:rPr>
          <w:rFonts w:ascii="Garamond" w:eastAsia="Garamond" w:hAnsi="Garamond" w:cs="Garamond"/>
          <w:sz w:val="22"/>
          <w:szCs w:val="22"/>
        </w:rPr>
        <w:t xml:space="preserve"> prejudicada provar o prejuízo excedente.</w:t>
      </w:r>
    </w:p>
    <w:p w14:paraId="1EAC5B83" w14:textId="77777777" w:rsidR="007E0D01" w:rsidRPr="00320690" w:rsidRDefault="007E0D01">
      <w:pPr>
        <w:spacing w:after="0"/>
        <w:rPr>
          <w:rFonts w:ascii="Garamond" w:eastAsia="Garamond" w:hAnsi="Garamond" w:cs="Garamond"/>
          <w:sz w:val="22"/>
          <w:szCs w:val="22"/>
        </w:rPr>
      </w:pPr>
    </w:p>
    <w:tbl>
      <w:tblPr>
        <w:tblStyle w:val="a6"/>
        <w:tblW w:w="86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
        <w:gridCol w:w="7543"/>
      </w:tblGrid>
      <w:tr w:rsidR="007E0D01" w:rsidRPr="00320690" w14:paraId="10D02559" w14:textId="77777777">
        <w:trPr>
          <w:trHeight w:val="682"/>
        </w:trPr>
        <w:tc>
          <w:tcPr>
            <w:tcW w:w="1151" w:type="dxa"/>
            <w:shd w:val="clear" w:color="auto" w:fill="93CDDC"/>
          </w:tcPr>
          <w:p w14:paraId="553F6EC8" w14:textId="77777777" w:rsidR="007E0D01" w:rsidRPr="00320690" w:rsidRDefault="001801D9">
            <w:pPr>
              <w:spacing w:line="276" w:lineRule="auto"/>
              <w:rPr>
                <w:rFonts w:ascii="Garamond" w:eastAsia="Garamond" w:hAnsi="Garamond" w:cs="Garamond"/>
                <w:sz w:val="22"/>
                <w:szCs w:val="22"/>
              </w:rPr>
            </w:pPr>
            <w:r w:rsidRPr="00320690">
              <w:rPr>
                <w:rFonts w:ascii="Garamond" w:eastAsia="Garamond" w:hAnsi="Garamond" w:cs="Garamond"/>
                <w:b/>
                <w:noProof/>
                <w:sz w:val="22"/>
                <w:szCs w:val="22"/>
              </w:rPr>
              <w:drawing>
                <wp:inline distT="0" distB="0" distL="0" distR="0" wp14:anchorId="0EEB2065" wp14:editId="6D468C0B">
                  <wp:extent cx="594000" cy="5940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000" cy="594000"/>
                          </a:xfrm>
                          <a:prstGeom prst="rect">
                            <a:avLst/>
                          </a:prstGeom>
                          <a:ln/>
                        </pic:spPr>
                      </pic:pic>
                    </a:graphicData>
                  </a:graphic>
                </wp:inline>
              </w:drawing>
            </w:r>
          </w:p>
        </w:tc>
        <w:tc>
          <w:tcPr>
            <w:tcW w:w="7543" w:type="dxa"/>
            <w:shd w:val="clear" w:color="auto" w:fill="FFFFFF"/>
          </w:tcPr>
          <w:p w14:paraId="7D89BF5A" w14:textId="77777777" w:rsidR="007E0D01" w:rsidRPr="00320690" w:rsidRDefault="001801D9">
            <w:pPr>
              <w:spacing w:line="276" w:lineRule="auto"/>
              <w:rPr>
                <w:rFonts w:ascii="Garamond" w:eastAsia="Garamond" w:hAnsi="Garamond" w:cs="Garamond"/>
                <w:sz w:val="22"/>
                <w:szCs w:val="22"/>
              </w:rPr>
            </w:pPr>
            <w:r w:rsidRPr="00320690">
              <w:rPr>
                <w:rFonts w:ascii="Garamond" w:eastAsia="Garamond" w:hAnsi="Garamond" w:cs="Garamond"/>
                <w:sz w:val="22"/>
                <w:szCs w:val="22"/>
              </w:rPr>
              <w:t>Não se pode cumular multa compensatória prevista em cláusula penal com indenização por perdas e danos decorrentes do inadimplemento da obrigação.</w:t>
            </w:r>
          </w:p>
          <w:p w14:paraId="287ED197" w14:textId="77777777" w:rsidR="007E0D01" w:rsidRPr="00320690" w:rsidRDefault="007E0D01">
            <w:pPr>
              <w:spacing w:line="276" w:lineRule="auto"/>
              <w:rPr>
                <w:rFonts w:ascii="Garamond" w:eastAsia="Garamond" w:hAnsi="Garamond" w:cs="Garamond"/>
                <w:color w:val="FF0000"/>
                <w:sz w:val="22"/>
                <w:szCs w:val="22"/>
                <w:u w:val="single"/>
              </w:rPr>
            </w:pPr>
          </w:p>
          <w:p w14:paraId="243B44EE" w14:textId="77777777" w:rsidR="007E0D01" w:rsidRPr="00320690" w:rsidRDefault="001801D9">
            <w:pPr>
              <w:spacing w:line="276" w:lineRule="auto"/>
              <w:rPr>
                <w:rFonts w:ascii="Garamond" w:eastAsia="Garamond" w:hAnsi="Garamond" w:cs="Garamond"/>
                <w:sz w:val="22"/>
                <w:szCs w:val="22"/>
              </w:rPr>
            </w:pPr>
            <w:r w:rsidRPr="00320690">
              <w:rPr>
                <w:rFonts w:ascii="Garamond" w:eastAsia="Garamond" w:hAnsi="Garamond" w:cs="Garamond"/>
                <w:sz w:val="22"/>
                <w:szCs w:val="22"/>
              </w:rPr>
              <w:t>Fundamento: Informativo nº 540 do Superior Tribunal de Justiça (STJ. 3ª Turma. REsp 1.335.617-SP, Rel. Min. Sidnei Beneti, julgado em 27/03/2014.</w:t>
            </w:r>
          </w:p>
        </w:tc>
      </w:tr>
    </w:tbl>
    <w:p w14:paraId="1C35745E" w14:textId="77777777" w:rsidR="007E0D01" w:rsidRPr="00320690" w:rsidRDefault="007E0D01">
      <w:pPr>
        <w:spacing w:after="0"/>
        <w:rPr>
          <w:rFonts w:ascii="Garamond" w:eastAsia="Garamond" w:hAnsi="Garamond" w:cs="Garamond"/>
          <w:sz w:val="22"/>
          <w:szCs w:val="22"/>
          <w:highlight w:val="white"/>
        </w:rPr>
      </w:pPr>
    </w:p>
    <w:p w14:paraId="49BDF3FE" w14:textId="77777777" w:rsidR="007E0D01" w:rsidRPr="00320690" w:rsidRDefault="001801D9">
      <w:pPr>
        <w:tabs>
          <w:tab w:val="left" w:pos="567"/>
        </w:tabs>
        <w:spacing w:after="0"/>
        <w:rPr>
          <w:rFonts w:ascii="Garamond" w:eastAsia="Garamond" w:hAnsi="Garamond" w:cs="Garamond"/>
          <w:sz w:val="22"/>
          <w:szCs w:val="22"/>
          <w:highlight w:val="white"/>
        </w:rPr>
      </w:pPr>
      <w:r w:rsidRPr="00320690">
        <w:rPr>
          <w:rFonts w:ascii="Garamond" w:eastAsia="Garamond" w:hAnsi="Garamond" w:cs="Garamond"/>
          <w:sz w:val="22"/>
          <w:szCs w:val="22"/>
          <w:highlight w:val="white"/>
        </w:rPr>
        <w:t xml:space="preserve">14. </w:t>
      </w:r>
      <w:r w:rsidRPr="00320690">
        <w:rPr>
          <w:rFonts w:ascii="Garamond" w:eastAsia="Garamond" w:hAnsi="Garamond" w:cs="Garamond"/>
          <w:sz w:val="22"/>
          <w:szCs w:val="22"/>
          <w:highlight w:val="white"/>
        </w:rPr>
        <w:tab/>
        <w:t>As multas estipuladas nas [</w:t>
      </w:r>
      <w:r w:rsidRPr="00320690">
        <w:rPr>
          <w:rFonts w:ascii="Garamond" w:eastAsia="Garamond" w:hAnsi="Garamond" w:cs="Garamond"/>
          <w:sz w:val="22"/>
          <w:szCs w:val="22"/>
          <w:shd w:val="clear" w:color="auto" w:fill="FDEADA"/>
        </w:rPr>
        <w:t>Cláusulas 11 e 12]</w:t>
      </w:r>
      <w:r w:rsidRPr="00320690">
        <w:rPr>
          <w:rFonts w:ascii="Garamond" w:eastAsia="Garamond" w:hAnsi="Garamond" w:cs="Garamond"/>
          <w:sz w:val="22"/>
          <w:szCs w:val="22"/>
          <w:highlight w:val="white"/>
        </w:rPr>
        <w:t xml:space="preserve"> acima prevalecem sobre a contida na rescisão imotivada, ou seja, se houver qualquer comportamento violador das obrigações contidas neste instrumento, a parte lesada poderá exigir esta multa em detrimento da contida na </w:t>
      </w:r>
      <w:r w:rsidRPr="00320690">
        <w:rPr>
          <w:rFonts w:ascii="Garamond" w:eastAsia="Garamond" w:hAnsi="Garamond" w:cs="Garamond"/>
          <w:sz w:val="22"/>
          <w:szCs w:val="22"/>
        </w:rPr>
        <w:t>[</w:t>
      </w:r>
      <w:r w:rsidRPr="00320690">
        <w:rPr>
          <w:rFonts w:ascii="Garamond" w:eastAsia="Garamond" w:hAnsi="Garamond" w:cs="Garamond"/>
          <w:sz w:val="22"/>
          <w:szCs w:val="22"/>
          <w:shd w:val="clear" w:color="auto" w:fill="FDEADA"/>
        </w:rPr>
        <w:t>Cláusula 10].</w:t>
      </w:r>
    </w:p>
    <w:p w14:paraId="174639CF" w14:textId="77777777" w:rsidR="007E0D01" w:rsidRPr="00320690" w:rsidRDefault="007E0D01">
      <w:pPr>
        <w:spacing w:after="0"/>
        <w:rPr>
          <w:rFonts w:ascii="Garamond" w:eastAsia="Garamond" w:hAnsi="Garamond" w:cs="Garamond"/>
          <w:sz w:val="22"/>
          <w:szCs w:val="22"/>
          <w:highlight w:val="white"/>
        </w:rPr>
      </w:pPr>
    </w:p>
    <w:p w14:paraId="1BBE80F6"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3" w:name="_heading=h.35nkun2" w:colFirst="0" w:colLast="0"/>
      <w:bookmarkEnd w:id="13"/>
      <w:r w:rsidRPr="00320690">
        <w:rPr>
          <w:rFonts w:ascii="Garamond" w:eastAsia="Garamond" w:hAnsi="Garamond" w:cs="Garamond"/>
          <w:sz w:val="22"/>
          <w:szCs w:val="22"/>
        </w:rPr>
        <w:lastRenderedPageBreak/>
        <w:t>IX. CONFIDENCIALIDADE</w:t>
      </w:r>
    </w:p>
    <w:p w14:paraId="766630C2" w14:textId="77777777" w:rsidR="007E0D01" w:rsidRPr="00320690" w:rsidRDefault="007E0D01">
      <w:pPr>
        <w:spacing w:after="0"/>
        <w:rPr>
          <w:rFonts w:ascii="Garamond" w:eastAsia="Garamond" w:hAnsi="Garamond" w:cs="Garamond"/>
          <w:sz w:val="22"/>
          <w:szCs w:val="22"/>
          <w:highlight w:val="white"/>
        </w:rPr>
      </w:pPr>
    </w:p>
    <w:p w14:paraId="4969890C" w14:textId="77777777" w:rsidR="007E0D01" w:rsidRPr="00320690" w:rsidRDefault="001801D9">
      <w:pPr>
        <w:spacing w:after="0"/>
        <w:rPr>
          <w:rFonts w:ascii="Garamond" w:eastAsia="Garamond" w:hAnsi="Garamond" w:cs="Garamond"/>
          <w:sz w:val="22"/>
          <w:szCs w:val="22"/>
        </w:rPr>
      </w:pPr>
      <w:r w:rsidRPr="00320690">
        <w:rPr>
          <w:rFonts w:ascii="Garamond" w:eastAsia="Garamond" w:hAnsi="Garamond" w:cs="Garamond"/>
          <w:sz w:val="22"/>
          <w:szCs w:val="22"/>
          <w:highlight w:val="white"/>
        </w:rPr>
        <w:t>15.</w:t>
      </w:r>
      <w:r w:rsidRPr="00320690">
        <w:rPr>
          <w:rFonts w:ascii="Garamond" w:eastAsia="Garamond" w:hAnsi="Garamond" w:cs="Garamond"/>
          <w:sz w:val="22"/>
          <w:szCs w:val="22"/>
        </w:rPr>
        <w:tab/>
        <w:t xml:space="preserve">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 xml:space="preserve">se obriga por si e por terceiros sob sua responsabilidade a não divulgar e manter sigilo absoluto sobre o presente </w:t>
      </w:r>
      <w:r w:rsidRPr="00320690">
        <w:rPr>
          <w:rFonts w:ascii="Garamond" w:eastAsia="Garamond" w:hAnsi="Garamond" w:cs="Garamond"/>
          <w:b/>
          <w:sz w:val="22"/>
          <w:szCs w:val="22"/>
        </w:rPr>
        <w:t>CONTRATO</w:t>
      </w:r>
      <w:r w:rsidRPr="00320690">
        <w:rPr>
          <w:rFonts w:ascii="Garamond" w:eastAsia="Garamond" w:hAnsi="Garamond" w:cs="Garamond"/>
          <w:sz w:val="22"/>
          <w:szCs w:val="22"/>
        </w:rPr>
        <w:t>.</w:t>
      </w:r>
    </w:p>
    <w:p w14:paraId="70BB73E3" w14:textId="77777777" w:rsidR="007E0D01" w:rsidRPr="00320690" w:rsidRDefault="007E0D01">
      <w:pPr>
        <w:spacing w:after="0"/>
        <w:rPr>
          <w:rFonts w:ascii="Garamond" w:eastAsia="Garamond" w:hAnsi="Garamond" w:cs="Garamond"/>
          <w:sz w:val="22"/>
          <w:szCs w:val="22"/>
        </w:rPr>
      </w:pPr>
    </w:p>
    <w:p w14:paraId="6259C632" w14:textId="77777777" w:rsidR="007E0D01" w:rsidRPr="00320690" w:rsidRDefault="001801D9">
      <w:pPr>
        <w:spacing w:after="0"/>
        <w:rPr>
          <w:rFonts w:ascii="Garamond" w:eastAsia="Garamond" w:hAnsi="Garamond" w:cs="Garamond"/>
          <w:sz w:val="22"/>
          <w:szCs w:val="22"/>
        </w:rPr>
      </w:pPr>
      <w:r w:rsidRPr="00320690">
        <w:rPr>
          <w:rFonts w:ascii="Garamond" w:eastAsia="Garamond" w:hAnsi="Garamond" w:cs="Garamond"/>
          <w:sz w:val="22"/>
          <w:szCs w:val="22"/>
        </w:rPr>
        <w:t>16.</w:t>
      </w:r>
      <w:r w:rsidRPr="00320690">
        <w:rPr>
          <w:rFonts w:ascii="Garamond" w:eastAsia="Garamond" w:hAnsi="Garamond" w:cs="Garamond"/>
          <w:sz w:val="22"/>
          <w:szCs w:val="22"/>
        </w:rPr>
        <w:tab/>
        <w:t xml:space="preserve">A obrigação de confidencialidade aqui prevista não será aplicável quando a existência desse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for revelada por exigência legal e/ou ordem judicial, observado o disposto na Cláusula 17 abaixo.</w:t>
      </w:r>
    </w:p>
    <w:p w14:paraId="29155A63" w14:textId="77777777" w:rsidR="007E0D01" w:rsidRPr="00320690" w:rsidRDefault="007E0D01">
      <w:pPr>
        <w:spacing w:after="0"/>
        <w:rPr>
          <w:rFonts w:ascii="Garamond" w:eastAsia="Garamond" w:hAnsi="Garamond" w:cs="Garamond"/>
          <w:sz w:val="22"/>
          <w:szCs w:val="22"/>
        </w:rPr>
      </w:pPr>
    </w:p>
    <w:p w14:paraId="333942DC" w14:textId="77777777" w:rsidR="007E0D01" w:rsidRPr="00320690" w:rsidRDefault="001801D9">
      <w:pPr>
        <w:spacing w:after="0"/>
        <w:rPr>
          <w:rFonts w:ascii="Garamond" w:eastAsia="Garamond" w:hAnsi="Garamond" w:cs="Garamond"/>
          <w:sz w:val="22"/>
          <w:szCs w:val="22"/>
        </w:rPr>
      </w:pPr>
      <w:r w:rsidRPr="00320690">
        <w:rPr>
          <w:rFonts w:ascii="Garamond" w:eastAsia="Garamond" w:hAnsi="Garamond" w:cs="Garamond"/>
          <w:sz w:val="22"/>
          <w:szCs w:val="22"/>
        </w:rPr>
        <w:t>17.</w:t>
      </w:r>
      <w:r w:rsidRPr="00320690">
        <w:rPr>
          <w:rFonts w:ascii="Garamond" w:eastAsia="Garamond" w:hAnsi="Garamond" w:cs="Garamond"/>
          <w:sz w:val="22"/>
          <w:szCs w:val="22"/>
        </w:rPr>
        <w:tab/>
        <w:t xml:space="preserve">Caso 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 xml:space="preserve">seja obrigado pela legislação aplicável e/ou por ordem judicial ou administrativa a fornecer informação sobre este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w:t>
      </w:r>
      <w:proofErr w:type="gramStart"/>
      <w:r w:rsidRPr="00320690">
        <w:rPr>
          <w:rFonts w:ascii="Garamond" w:eastAsia="Garamond" w:hAnsi="Garamond" w:cs="Garamond"/>
          <w:sz w:val="22"/>
          <w:szCs w:val="22"/>
        </w:rPr>
        <w:t>o mesmo</w:t>
      </w:r>
      <w:proofErr w:type="gramEnd"/>
      <w:r w:rsidRPr="00320690">
        <w:rPr>
          <w:rFonts w:ascii="Garamond" w:eastAsia="Garamond" w:hAnsi="Garamond" w:cs="Garamond"/>
          <w:sz w:val="22"/>
          <w:szCs w:val="22"/>
        </w:rPr>
        <w:t xml:space="preserve"> deverá notificar previamente por escrito a </w:t>
      </w:r>
      <w:r w:rsidRPr="00320690">
        <w:rPr>
          <w:rFonts w:ascii="Garamond" w:eastAsia="Garamond" w:hAnsi="Garamond" w:cs="Garamond"/>
          <w:b/>
          <w:sz w:val="22"/>
          <w:szCs w:val="22"/>
        </w:rPr>
        <w:t>CONTRATANTE</w:t>
      </w:r>
      <w:r w:rsidRPr="00320690">
        <w:rPr>
          <w:rFonts w:ascii="Garamond" w:eastAsia="Garamond" w:hAnsi="Garamond" w:cs="Garamond"/>
          <w:sz w:val="22"/>
          <w:szCs w:val="22"/>
        </w:rPr>
        <w:t xml:space="preserve"> para que esta possa, se julgar necessário, tentar evitar a necessidade de tal revelação. Em qualquer hipótese, 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 xml:space="preserve">somente poderá revelar aquela porção das informações confidenciais que seja estritamente exigida pela ordem pertinente e deverá solicitar tratamento confidencial ao restante do </w:t>
      </w:r>
      <w:r w:rsidRPr="00320690">
        <w:rPr>
          <w:rFonts w:ascii="Garamond" w:eastAsia="Garamond" w:hAnsi="Garamond" w:cs="Garamond"/>
          <w:b/>
          <w:sz w:val="22"/>
          <w:szCs w:val="22"/>
        </w:rPr>
        <w:t>CONTRATO</w:t>
      </w:r>
      <w:r w:rsidRPr="00320690">
        <w:rPr>
          <w:rFonts w:ascii="Garamond" w:eastAsia="Garamond" w:hAnsi="Garamond" w:cs="Garamond"/>
          <w:sz w:val="22"/>
          <w:szCs w:val="22"/>
        </w:rPr>
        <w:t>.</w:t>
      </w:r>
    </w:p>
    <w:p w14:paraId="36C6C2EC" w14:textId="77777777" w:rsidR="007E0D01" w:rsidRPr="00320690" w:rsidRDefault="007E0D01">
      <w:pPr>
        <w:spacing w:after="0"/>
        <w:rPr>
          <w:rFonts w:ascii="Garamond" w:eastAsia="Garamond" w:hAnsi="Garamond" w:cs="Garamond"/>
          <w:sz w:val="22"/>
          <w:szCs w:val="22"/>
        </w:rPr>
      </w:pPr>
    </w:p>
    <w:p w14:paraId="023098C7" w14:textId="77777777" w:rsidR="007E0D01" w:rsidRPr="00320690" w:rsidRDefault="001801D9">
      <w:pPr>
        <w:spacing w:after="0"/>
        <w:rPr>
          <w:rFonts w:ascii="Garamond" w:eastAsia="Garamond" w:hAnsi="Garamond" w:cs="Garamond"/>
          <w:sz w:val="22"/>
          <w:szCs w:val="22"/>
          <w:highlight w:val="white"/>
        </w:rPr>
      </w:pPr>
      <w:r w:rsidRPr="00320690">
        <w:rPr>
          <w:rFonts w:ascii="Garamond" w:eastAsia="Garamond" w:hAnsi="Garamond" w:cs="Garamond"/>
          <w:sz w:val="22"/>
          <w:szCs w:val="22"/>
        </w:rPr>
        <w:t>18.</w:t>
      </w:r>
      <w:r w:rsidRPr="00320690">
        <w:rPr>
          <w:rFonts w:ascii="Garamond" w:eastAsia="Garamond" w:hAnsi="Garamond" w:cs="Garamond"/>
          <w:sz w:val="22"/>
          <w:szCs w:val="22"/>
        </w:rPr>
        <w:tab/>
        <w:t xml:space="preserve">O </w:t>
      </w:r>
      <w:r w:rsidRPr="00320690">
        <w:rPr>
          <w:rFonts w:ascii="Garamond" w:eastAsia="Garamond" w:hAnsi="Garamond" w:cs="Garamond"/>
          <w:b/>
          <w:sz w:val="22"/>
          <w:szCs w:val="22"/>
        </w:rPr>
        <w:t xml:space="preserve">GHOSTWRITER </w:t>
      </w:r>
      <w:r w:rsidRPr="00320690">
        <w:rPr>
          <w:rFonts w:ascii="Garamond" w:eastAsia="Garamond" w:hAnsi="Garamond" w:cs="Garamond"/>
          <w:sz w:val="22"/>
          <w:szCs w:val="22"/>
        </w:rPr>
        <w:t xml:space="preserve">estará obrigado quanto ao sigilo e confidencialidade de que trata esta cláusula durante o prazo de vigência deste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e, após o seu término, por prazo adicional de [</w:t>
      </w:r>
      <w:r w:rsidRPr="00320690">
        <w:rPr>
          <w:rFonts w:ascii="Garamond" w:eastAsia="Garamond" w:hAnsi="Garamond" w:cs="Garamond"/>
          <w:sz w:val="22"/>
          <w:szCs w:val="22"/>
          <w:shd w:val="clear" w:color="auto" w:fill="FBD5B5"/>
        </w:rPr>
        <w:t>20 (vinte)</w:t>
      </w:r>
      <w:r w:rsidRPr="00320690">
        <w:rPr>
          <w:rFonts w:ascii="Garamond" w:eastAsia="Garamond" w:hAnsi="Garamond" w:cs="Garamond"/>
          <w:sz w:val="22"/>
          <w:szCs w:val="22"/>
        </w:rPr>
        <w:t>] anos.</w:t>
      </w:r>
    </w:p>
    <w:p w14:paraId="1D61B0E2" w14:textId="77777777" w:rsidR="007E0D01" w:rsidRPr="00320690" w:rsidRDefault="007E0D01">
      <w:pPr>
        <w:spacing w:after="0"/>
        <w:rPr>
          <w:rFonts w:ascii="Garamond" w:eastAsia="Garamond" w:hAnsi="Garamond" w:cs="Garamond"/>
          <w:sz w:val="22"/>
          <w:szCs w:val="22"/>
          <w:highlight w:val="white"/>
        </w:rPr>
      </w:pPr>
    </w:p>
    <w:p w14:paraId="47CB967C"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4" w:name="_heading=h.1ksv4uv" w:colFirst="0" w:colLast="0"/>
      <w:bookmarkEnd w:id="14"/>
      <w:r w:rsidRPr="00320690">
        <w:rPr>
          <w:rFonts w:ascii="Garamond" w:eastAsia="Garamond" w:hAnsi="Garamond" w:cs="Garamond"/>
          <w:sz w:val="22"/>
          <w:szCs w:val="22"/>
        </w:rPr>
        <w:t>X. DISPOSIÇÕES GERAIS.</w:t>
      </w:r>
    </w:p>
    <w:p w14:paraId="6858EF5B" w14:textId="77777777" w:rsidR="007E0D01" w:rsidRPr="00320690" w:rsidRDefault="007E0D01">
      <w:pPr>
        <w:tabs>
          <w:tab w:val="left" w:pos="567"/>
        </w:tabs>
        <w:spacing w:after="0"/>
        <w:rPr>
          <w:rFonts w:ascii="Garamond" w:eastAsia="Garamond" w:hAnsi="Garamond" w:cs="Garamond"/>
          <w:sz w:val="22"/>
          <w:szCs w:val="22"/>
        </w:rPr>
      </w:pPr>
    </w:p>
    <w:p w14:paraId="36E36DDF"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19. </w:t>
      </w:r>
      <w:r w:rsidRPr="00320690">
        <w:rPr>
          <w:rFonts w:ascii="Garamond" w:eastAsia="Garamond" w:hAnsi="Garamond" w:cs="Garamond"/>
          <w:sz w:val="22"/>
          <w:szCs w:val="22"/>
        </w:rPr>
        <w:tab/>
        <w:t xml:space="preserve">Independente do motivo do término da relação entre 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ambas se comprometem a não cometerem quaisquer atos que coloquem em descrédito ou causem prejuízo a imagem uma da outra.</w:t>
      </w:r>
    </w:p>
    <w:p w14:paraId="4DFAC87F" w14:textId="77777777" w:rsidR="007E0D01" w:rsidRPr="00320690" w:rsidRDefault="007E0D01">
      <w:pPr>
        <w:spacing w:after="0"/>
        <w:ind w:left="851"/>
        <w:rPr>
          <w:rFonts w:ascii="Garamond" w:eastAsia="Garamond" w:hAnsi="Garamond" w:cs="Garamond"/>
          <w:sz w:val="22"/>
          <w:szCs w:val="22"/>
        </w:rPr>
      </w:pPr>
    </w:p>
    <w:p w14:paraId="28EA8ABA" w14:textId="77777777" w:rsidR="007E0D01" w:rsidRPr="00320690" w:rsidRDefault="001801D9">
      <w:pPr>
        <w:tabs>
          <w:tab w:val="left" w:pos="567"/>
        </w:tabs>
        <w:spacing w:after="0"/>
        <w:rPr>
          <w:rFonts w:ascii="Garamond" w:eastAsia="Garamond" w:hAnsi="Garamond" w:cs="Garamond"/>
          <w:sz w:val="22"/>
          <w:szCs w:val="22"/>
        </w:rPr>
      </w:pPr>
      <w:bookmarkStart w:id="15" w:name="_heading=h.30j0zll" w:colFirst="0" w:colLast="0"/>
      <w:bookmarkEnd w:id="15"/>
      <w:r w:rsidRPr="00320690">
        <w:rPr>
          <w:rFonts w:ascii="Garamond" w:eastAsia="Garamond" w:hAnsi="Garamond" w:cs="Garamond"/>
          <w:sz w:val="22"/>
          <w:szCs w:val="22"/>
        </w:rPr>
        <w:t>20.</w:t>
      </w:r>
      <w:r w:rsidRPr="00320690">
        <w:rPr>
          <w:rFonts w:ascii="Garamond" w:eastAsia="Garamond" w:hAnsi="Garamond" w:cs="Garamond"/>
          <w:sz w:val="22"/>
          <w:szCs w:val="22"/>
        </w:rPr>
        <w:tab/>
        <w:t xml:space="preserve">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reconhecem que o presente negócio jurídico é paritário, sendo objeto de livre estipulação, de modo que todas as regras de direito civil e empresarial serão aplicadas apenas de maneira subsidiária ao avençado, nos termos do art. 3º, VIII da Lei nº 13.874/2019. </w:t>
      </w:r>
    </w:p>
    <w:p w14:paraId="48D8CC33" w14:textId="77777777" w:rsidR="007E0D01" w:rsidRPr="00320690" w:rsidRDefault="007E0D01">
      <w:pPr>
        <w:tabs>
          <w:tab w:val="left" w:pos="567"/>
        </w:tabs>
        <w:spacing w:after="0"/>
        <w:rPr>
          <w:rFonts w:ascii="Garamond" w:eastAsia="Garamond" w:hAnsi="Garamond" w:cs="Garamond"/>
          <w:sz w:val="22"/>
          <w:szCs w:val="22"/>
        </w:rPr>
      </w:pPr>
    </w:p>
    <w:p w14:paraId="401E9712"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21. </w:t>
      </w:r>
      <w:r w:rsidRPr="00320690">
        <w:rPr>
          <w:rFonts w:ascii="Garamond" w:eastAsia="Garamond" w:hAnsi="Garamond" w:cs="Garamond"/>
          <w:sz w:val="22"/>
          <w:szCs w:val="22"/>
        </w:rPr>
        <w:tab/>
        <w:t xml:space="preserve">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elegem o foro da cidade de [</w:t>
      </w:r>
      <w:r w:rsidRPr="00320690">
        <w:rPr>
          <w:rFonts w:ascii="Garamond" w:eastAsia="Garamond" w:hAnsi="Garamond" w:cs="Garamond"/>
          <w:sz w:val="22"/>
          <w:szCs w:val="22"/>
          <w:shd w:val="clear" w:color="auto" w:fill="FDEADA"/>
        </w:rPr>
        <w:t>Cidade - UF</w:t>
      </w:r>
      <w:r w:rsidRPr="00320690">
        <w:rPr>
          <w:rFonts w:ascii="Garamond" w:eastAsia="Garamond" w:hAnsi="Garamond" w:cs="Garamond"/>
          <w:sz w:val="22"/>
          <w:szCs w:val="22"/>
        </w:rPr>
        <w:t xml:space="preserve">] para conhecer e julgar as ações que resultem do presente </w:t>
      </w:r>
      <w:r w:rsidRPr="00320690">
        <w:rPr>
          <w:rFonts w:ascii="Garamond" w:eastAsia="Garamond" w:hAnsi="Garamond" w:cs="Garamond"/>
          <w:b/>
          <w:sz w:val="22"/>
          <w:szCs w:val="22"/>
        </w:rPr>
        <w:t>CONTRATO</w:t>
      </w:r>
      <w:r w:rsidRPr="00320690">
        <w:rPr>
          <w:rFonts w:ascii="Garamond" w:eastAsia="Garamond" w:hAnsi="Garamond" w:cs="Garamond"/>
          <w:sz w:val="22"/>
          <w:szCs w:val="22"/>
        </w:rPr>
        <w:t>.</w:t>
      </w:r>
    </w:p>
    <w:p w14:paraId="70965F82" w14:textId="77777777" w:rsidR="007E0D01" w:rsidRPr="00320690" w:rsidRDefault="007E0D01">
      <w:pPr>
        <w:spacing w:after="0"/>
        <w:rPr>
          <w:rFonts w:ascii="Garamond" w:eastAsia="Garamond" w:hAnsi="Garamond" w:cs="Garamond"/>
          <w:sz w:val="22"/>
          <w:szCs w:val="22"/>
        </w:rPr>
      </w:pPr>
    </w:p>
    <w:p w14:paraId="53DAF37D" w14:textId="77777777" w:rsidR="007E0D01" w:rsidRPr="00320690" w:rsidRDefault="001801D9">
      <w:pPr>
        <w:pStyle w:val="Ttulo1"/>
        <w:shd w:val="clear" w:color="auto" w:fill="DBE5F1"/>
        <w:spacing w:before="0" w:after="0"/>
        <w:jc w:val="center"/>
        <w:rPr>
          <w:rFonts w:ascii="Garamond" w:eastAsia="Garamond" w:hAnsi="Garamond" w:cs="Garamond"/>
          <w:sz w:val="22"/>
          <w:szCs w:val="22"/>
        </w:rPr>
      </w:pPr>
      <w:bookmarkStart w:id="16" w:name="_heading=h.44sinio" w:colFirst="0" w:colLast="0"/>
      <w:bookmarkEnd w:id="16"/>
      <w:r w:rsidRPr="00320690">
        <w:rPr>
          <w:rFonts w:ascii="Garamond" w:eastAsia="Garamond" w:hAnsi="Garamond" w:cs="Garamond"/>
          <w:sz w:val="22"/>
          <w:szCs w:val="22"/>
        </w:rPr>
        <w:t>XI. LOCAL, DATA E ASSINATURA.</w:t>
      </w:r>
    </w:p>
    <w:p w14:paraId="11BBE698" w14:textId="77777777" w:rsidR="007E0D01" w:rsidRPr="00320690" w:rsidRDefault="007E0D01">
      <w:pPr>
        <w:spacing w:after="0"/>
        <w:rPr>
          <w:rFonts w:ascii="Garamond" w:eastAsia="Garamond" w:hAnsi="Garamond" w:cs="Garamond"/>
          <w:sz w:val="22"/>
          <w:szCs w:val="22"/>
        </w:rPr>
      </w:pPr>
    </w:p>
    <w:p w14:paraId="708A0312" w14:textId="77777777" w:rsidR="007E0D01" w:rsidRPr="00320690" w:rsidRDefault="001801D9">
      <w:pPr>
        <w:tabs>
          <w:tab w:val="left" w:pos="567"/>
        </w:tabs>
        <w:spacing w:after="0"/>
        <w:rPr>
          <w:rFonts w:ascii="Garamond" w:eastAsia="Garamond" w:hAnsi="Garamond" w:cs="Garamond"/>
          <w:sz w:val="22"/>
          <w:szCs w:val="22"/>
        </w:rPr>
      </w:pPr>
      <w:r w:rsidRPr="00320690">
        <w:rPr>
          <w:rFonts w:ascii="Garamond" w:eastAsia="Garamond" w:hAnsi="Garamond" w:cs="Garamond"/>
          <w:sz w:val="22"/>
          <w:szCs w:val="22"/>
        </w:rPr>
        <w:t xml:space="preserve">22. </w:t>
      </w:r>
      <w:r w:rsidRPr="00320690">
        <w:rPr>
          <w:rFonts w:ascii="Garamond" w:eastAsia="Garamond" w:hAnsi="Garamond" w:cs="Garamond"/>
          <w:sz w:val="22"/>
          <w:szCs w:val="22"/>
        </w:rPr>
        <w:tab/>
        <w:t>E, por estarem certas e contratadas, firmam o presente</w:t>
      </w:r>
      <w:r w:rsidRPr="00320690">
        <w:rPr>
          <w:rFonts w:ascii="Garamond" w:eastAsia="Garamond" w:hAnsi="Garamond" w:cs="Garamond"/>
          <w:b/>
          <w:sz w:val="22"/>
          <w:szCs w:val="22"/>
        </w:rPr>
        <w:t xml:space="preserve"> CONTRATO</w:t>
      </w:r>
      <w:r w:rsidRPr="00320690">
        <w:rPr>
          <w:rFonts w:ascii="Garamond" w:eastAsia="Garamond" w:hAnsi="Garamond" w:cs="Garamond"/>
          <w:sz w:val="22"/>
          <w:szCs w:val="22"/>
        </w:rPr>
        <w:t xml:space="preserve">, expressamente concordando em utilizar e reconhecer como válida qualquer forma de comprovação de anuência aos termos ora acordados em formato eletrônico, ainda que não utilizem de certificado digital emitido no padrão ICP-Brasil. A formalização deste instrumento na maneira supra acordada será suficiente para a validade e completa vinculação das </w:t>
      </w:r>
      <w:r w:rsidRPr="00320690">
        <w:rPr>
          <w:rFonts w:ascii="Garamond" w:eastAsia="Garamond" w:hAnsi="Garamond" w:cs="Garamond"/>
          <w:b/>
          <w:sz w:val="22"/>
          <w:szCs w:val="22"/>
        </w:rPr>
        <w:t>PARTES</w:t>
      </w:r>
      <w:r w:rsidRPr="00320690">
        <w:rPr>
          <w:rFonts w:ascii="Garamond" w:eastAsia="Garamond" w:hAnsi="Garamond" w:cs="Garamond"/>
          <w:sz w:val="22"/>
          <w:szCs w:val="22"/>
        </w:rPr>
        <w:t xml:space="preserve"> ao presente </w:t>
      </w:r>
      <w:r w:rsidRPr="00320690">
        <w:rPr>
          <w:rFonts w:ascii="Garamond" w:eastAsia="Garamond" w:hAnsi="Garamond" w:cs="Garamond"/>
          <w:b/>
          <w:sz w:val="22"/>
          <w:szCs w:val="22"/>
        </w:rPr>
        <w:t>CONTRATO</w:t>
      </w:r>
      <w:r w:rsidRPr="00320690">
        <w:rPr>
          <w:rFonts w:ascii="Garamond" w:eastAsia="Garamond" w:hAnsi="Garamond" w:cs="Garamond"/>
          <w:sz w:val="22"/>
          <w:szCs w:val="22"/>
        </w:rPr>
        <w:t xml:space="preserve">, nos termos do art. 10, § 2º, da MP nº 2.200-2. </w:t>
      </w:r>
    </w:p>
    <w:p w14:paraId="79A4D008" w14:textId="77777777" w:rsidR="007E0D01" w:rsidRPr="00320690" w:rsidRDefault="007E0D01">
      <w:pPr>
        <w:spacing w:after="0"/>
        <w:rPr>
          <w:rFonts w:ascii="Garamond" w:eastAsia="Garamond" w:hAnsi="Garamond" w:cs="Garamond"/>
          <w:sz w:val="22"/>
          <w:szCs w:val="22"/>
        </w:rPr>
      </w:pPr>
    </w:p>
    <w:p w14:paraId="42CDC4E8" w14:textId="77777777" w:rsidR="007E0D01" w:rsidRPr="00320690" w:rsidRDefault="001801D9">
      <w:pPr>
        <w:spacing w:after="0"/>
        <w:jc w:val="center"/>
        <w:rPr>
          <w:rFonts w:ascii="Garamond" w:eastAsia="Garamond" w:hAnsi="Garamond" w:cs="Garamond"/>
          <w:color w:val="000000"/>
          <w:sz w:val="22"/>
          <w:szCs w:val="22"/>
          <w:shd w:val="clear" w:color="auto" w:fill="FDEADA"/>
        </w:rPr>
      </w:pPr>
      <w:r w:rsidRPr="00320690">
        <w:rPr>
          <w:rFonts w:ascii="Garamond" w:eastAsia="Garamond" w:hAnsi="Garamond" w:cs="Garamond"/>
          <w:color w:val="000000"/>
          <w:sz w:val="22"/>
          <w:szCs w:val="22"/>
          <w:shd w:val="clear" w:color="auto" w:fill="FDEADA"/>
        </w:rPr>
        <w:t>Local, Data.</w:t>
      </w:r>
    </w:p>
    <w:p w14:paraId="6B07D7D0"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26EF371B"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4221DA0E"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27B71D5C" w14:textId="77777777" w:rsidR="007E0D01" w:rsidRPr="00320690" w:rsidRDefault="001801D9">
      <w:pPr>
        <w:rPr>
          <w:rFonts w:ascii="Garamond" w:eastAsia="Garamond" w:hAnsi="Garamond" w:cs="Garamond"/>
          <w:b/>
          <w:sz w:val="22"/>
          <w:szCs w:val="22"/>
        </w:rPr>
      </w:pPr>
      <w:r w:rsidRPr="00320690">
        <w:rPr>
          <w:rFonts w:ascii="Garamond" w:hAnsi="Garamond"/>
          <w:sz w:val="22"/>
          <w:szCs w:val="22"/>
        </w:rPr>
        <w:br w:type="page"/>
      </w:r>
    </w:p>
    <w:p w14:paraId="36EE16D5" w14:textId="77777777" w:rsidR="007E0D01" w:rsidRPr="00320690" w:rsidRDefault="001801D9">
      <w:pPr>
        <w:pStyle w:val="Ttulo"/>
        <w:spacing w:before="0" w:after="0"/>
        <w:rPr>
          <w:rFonts w:ascii="Garamond" w:eastAsia="Garamond" w:hAnsi="Garamond" w:cs="Garamond"/>
          <w:b w:val="0"/>
          <w:i/>
          <w:sz w:val="22"/>
          <w:szCs w:val="22"/>
        </w:rPr>
      </w:pPr>
      <w:r w:rsidRPr="00320690">
        <w:rPr>
          <w:rFonts w:ascii="Garamond" w:eastAsia="Garamond" w:hAnsi="Garamond" w:cs="Garamond"/>
          <w:b w:val="0"/>
          <w:i/>
          <w:sz w:val="22"/>
          <w:szCs w:val="22"/>
        </w:rPr>
        <w:lastRenderedPageBreak/>
        <w:t>[página de assinaturas do instrumento “</w:t>
      </w:r>
      <w:r w:rsidRPr="00320690">
        <w:rPr>
          <w:rFonts w:ascii="Garamond" w:eastAsia="Garamond" w:hAnsi="Garamond" w:cs="Garamond"/>
          <w:b w:val="0"/>
          <w:i/>
          <w:color w:val="000000"/>
          <w:sz w:val="22"/>
          <w:szCs w:val="22"/>
        </w:rPr>
        <w:t xml:space="preserve">CONTRATO DE </w:t>
      </w:r>
      <w:r w:rsidRPr="00320690">
        <w:rPr>
          <w:rFonts w:ascii="Garamond" w:eastAsia="Garamond" w:hAnsi="Garamond" w:cs="Garamond"/>
          <w:b w:val="0"/>
          <w:i/>
          <w:sz w:val="22"/>
          <w:szCs w:val="22"/>
        </w:rPr>
        <w:t xml:space="preserve">PRESTAÇÃO DE SERVIÇOS DE </w:t>
      </w:r>
      <w:r w:rsidRPr="00320690">
        <w:rPr>
          <w:rFonts w:ascii="Garamond" w:eastAsia="Garamond" w:hAnsi="Garamond" w:cs="Garamond"/>
          <w:b w:val="0"/>
          <w:i/>
          <w:color w:val="000000"/>
          <w:sz w:val="22"/>
          <w:szCs w:val="22"/>
        </w:rPr>
        <w:t>GHOSTWRITER</w:t>
      </w:r>
      <w:r w:rsidRPr="00320690">
        <w:rPr>
          <w:rFonts w:ascii="Garamond" w:eastAsia="Garamond" w:hAnsi="Garamond" w:cs="Garamond"/>
          <w:b w:val="0"/>
          <w:i/>
          <w:sz w:val="22"/>
          <w:szCs w:val="22"/>
        </w:rPr>
        <w:t xml:space="preserve">”, firmado </w:t>
      </w:r>
      <w:r w:rsidRPr="00320690">
        <w:rPr>
          <w:rFonts w:ascii="Garamond" w:eastAsia="Garamond" w:hAnsi="Garamond" w:cs="Garamond"/>
          <w:b w:val="0"/>
          <w:i/>
          <w:sz w:val="22"/>
          <w:szCs w:val="22"/>
          <w:shd w:val="clear" w:color="auto" w:fill="FDEADA"/>
        </w:rPr>
        <w:t>entre NOME DA CONTRATANTE e NOME DO GHOSTWRITER em (data)</w:t>
      </w:r>
      <w:r w:rsidRPr="00320690">
        <w:rPr>
          <w:rFonts w:ascii="Garamond" w:eastAsia="Garamond" w:hAnsi="Garamond" w:cs="Garamond"/>
          <w:b w:val="0"/>
          <w:i/>
          <w:sz w:val="22"/>
          <w:szCs w:val="22"/>
        </w:rPr>
        <w:t>.]</w:t>
      </w:r>
    </w:p>
    <w:p w14:paraId="66EEBCFF"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6FD577BF"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6B5FD6EA" w14:textId="77777777" w:rsidR="007E0D01" w:rsidRPr="00320690" w:rsidRDefault="007E0D01">
      <w:pPr>
        <w:spacing w:after="0"/>
        <w:jc w:val="center"/>
        <w:rPr>
          <w:rFonts w:ascii="Garamond" w:eastAsia="Garamond" w:hAnsi="Garamond" w:cs="Garamond"/>
          <w:color w:val="000000"/>
          <w:sz w:val="22"/>
          <w:szCs w:val="22"/>
          <w:shd w:val="clear" w:color="auto" w:fill="FDEADA"/>
        </w:rPr>
      </w:pPr>
    </w:p>
    <w:p w14:paraId="56C4CB03" w14:textId="77777777" w:rsidR="007E0D01" w:rsidRPr="00320690" w:rsidRDefault="007E0D01">
      <w:pPr>
        <w:spacing w:after="0"/>
        <w:jc w:val="center"/>
        <w:rPr>
          <w:rFonts w:ascii="Garamond" w:eastAsia="Garamond" w:hAnsi="Garamond" w:cs="Garamond"/>
          <w:color w:val="000000"/>
          <w:sz w:val="22"/>
          <w:szCs w:val="22"/>
          <w:shd w:val="clear" w:color="auto" w:fill="FDEADA"/>
        </w:rPr>
      </w:pPr>
    </w:p>
    <w:tbl>
      <w:tblPr>
        <w:tblStyle w:val="a7"/>
        <w:tblW w:w="87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84"/>
        <w:gridCol w:w="4336"/>
      </w:tblGrid>
      <w:tr w:rsidR="007E0D01" w:rsidRPr="00320690" w14:paraId="18515EC7" w14:textId="77777777">
        <w:tc>
          <w:tcPr>
            <w:tcW w:w="4384" w:type="dxa"/>
          </w:tcPr>
          <w:p w14:paraId="56AD239B" w14:textId="77777777" w:rsidR="007E0D01" w:rsidRPr="00320690" w:rsidRDefault="001801D9">
            <w:pPr>
              <w:keepNext/>
              <w:keepLines/>
              <w:spacing w:line="276" w:lineRule="auto"/>
              <w:jc w:val="center"/>
              <w:rPr>
                <w:rFonts w:ascii="Garamond" w:eastAsia="Garamond" w:hAnsi="Garamond" w:cs="Garamond"/>
                <w:sz w:val="22"/>
                <w:szCs w:val="22"/>
              </w:rPr>
            </w:pPr>
            <w:r w:rsidRPr="00320690">
              <w:rPr>
                <w:rFonts w:ascii="Garamond" w:eastAsia="Garamond" w:hAnsi="Garamond" w:cs="Garamond"/>
                <w:sz w:val="22"/>
                <w:szCs w:val="22"/>
              </w:rPr>
              <w:t>assinatura eletrônica)</w:t>
            </w:r>
          </w:p>
          <w:p w14:paraId="4B3BD244" w14:textId="77777777" w:rsidR="007E0D01" w:rsidRPr="00320690" w:rsidRDefault="001801D9">
            <w:pPr>
              <w:spacing w:line="276" w:lineRule="auto"/>
              <w:jc w:val="center"/>
              <w:rPr>
                <w:rFonts w:ascii="Garamond" w:eastAsia="Garamond" w:hAnsi="Garamond" w:cs="Garamond"/>
                <w:sz w:val="22"/>
                <w:szCs w:val="22"/>
              </w:rPr>
            </w:pPr>
            <w:r w:rsidRPr="00320690">
              <w:rPr>
                <w:rFonts w:ascii="Garamond" w:eastAsia="Garamond" w:hAnsi="Garamond" w:cs="Garamond"/>
                <w:b/>
                <w:sz w:val="22"/>
                <w:szCs w:val="22"/>
              </w:rPr>
              <w:t>CONTRATANTE</w:t>
            </w:r>
          </w:p>
        </w:tc>
        <w:tc>
          <w:tcPr>
            <w:tcW w:w="4336" w:type="dxa"/>
          </w:tcPr>
          <w:p w14:paraId="50FE5631" w14:textId="77777777" w:rsidR="007E0D01" w:rsidRPr="00320690" w:rsidRDefault="001801D9">
            <w:pPr>
              <w:keepNext/>
              <w:keepLines/>
              <w:spacing w:line="276" w:lineRule="auto"/>
              <w:jc w:val="center"/>
              <w:rPr>
                <w:rFonts w:ascii="Garamond" w:eastAsia="Garamond" w:hAnsi="Garamond" w:cs="Garamond"/>
                <w:sz w:val="22"/>
                <w:szCs w:val="22"/>
              </w:rPr>
            </w:pPr>
            <w:r w:rsidRPr="00320690">
              <w:rPr>
                <w:rFonts w:ascii="Garamond" w:eastAsia="Garamond" w:hAnsi="Garamond" w:cs="Garamond"/>
                <w:sz w:val="22"/>
                <w:szCs w:val="22"/>
              </w:rPr>
              <w:t>(assinatura eletrônica)</w:t>
            </w:r>
          </w:p>
          <w:p w14:paraId="483D6753" w14:textId="77777777" w:rsidR="007E0D01" w:rsidRPr="00320690" w:rsidRDefault="001801D9">
            <w:pPr>
              <w:spacing w:line="276" w:lineRule="auto"/>
              <w:jc w:val="center"/>
              <w:rPr>
                <w:rFonts w:ascii="Garamond" w:eastAsia="Garamond" w:hAnsi="Garamond" w:cs="Garamond"/>
                <w:sz w:val="22"/>
                <w:szCs w:val="22"/>
              </w:rPr>
            </w:pPr>
            <w:r w:rsidRPr="00320690">
              <w:rPr>
                <w:rFonts w:ascii="Garamond" w:eastAsia="Garamond" w:hAnsi="Garamond" w:cs="Garamond"/>
                <w:b/>
                <w:sz w:val="22"/>
                <w:szCs w:val="22"/>
              </w:rPr>
              <w:t>GHOSTWRITER</w:t>
            </w:r>
          </w:p>
          <w:p w14:paraId="76B1A69A" w14:textId="77777777" w:rsidR="007E0D01" w:rsidRPr="00320690" w:rsidRDefault="007E0D01">
            <w:pPr>
              <w:spacing w:line="276" w:lineRule="auto"/>
              <w:jc w:val="center"/>
              <w:rPr>
                <w:rFonts w:ascii="Garamond" w:eastAsia="Garamond" w:hAnsi="Garamond" w:cs="Garamond"/>
                <w:sz w:val="22"/>
                <w:szCs w:val="22"/>
              </w:rPr>
            </w:pPr>
          </w:p>
        </w:tc>
      </w:tr>
      <w:tr w:rsidR="007E0D01" w:rsidRPr="00320690" w14:paraId="3335978D" w14:textId="77777777">
        <w:tc>
          <w:tcPr>
            <w:tcW w:w="4384" w:type="dxa"/>
          </w:tcPr>
          <w:p w14:paraId="04ADC373" w14:textId="77777777" w:rsidR="007E0D01" w:rsidRPr="00320690" w:rsidRDefault="007E0D01">
            <w:pPr>
              <w:keepNext/>
              <w:keepLines/>
              <w:spacing w:line="276" w:lineRule="auto"/>
              <w:jc w:val="center"/>
              <w:rPr>
                <w:rFonts w:ascii="Garamond" w:eastAsia="Garamond" w:hAnsi="Garamond" w:cs="Garamond"/>
                <w:sz w:val="22"/>
                <w:szCs w:val="22"/>
              </w:rPr>
            </w:pPr>
          </w:p>
          <w:p w14:paraId="192FCD60" w14:textId="77777777" w:rsidR="007E0D01" w:rsidRPr="00320690" w:rsidRDefault="007E0D01">
            <w:pPr>
              <w:keepNext/>
              <w:keepLines/>
              <w:spacing w:line="276" w:lineRule="auto"/>
              <w:jc w:val="center"/>
              <w:rPr>
                <w:rFonts w:ascii="Garamond" w:eastAsia="Garamond" w:hAnsi="Garamond" w:cs="Garamond"/>
                <w:sz w:val="22"/>
                <w:szCs w:val="22"/>
              </w:rPr>
            </w:pPr>
          </w:p>
          <w:p w14:paraId="59E690FF" w14:textId="77777777" w:rsidR="007E0D01" w:rsidRPr="00320690" w:rsidRDefault="001801D9">
            <w:pPr>
              <w:keepNext/>
              <w:keepLines/>
              <w:spacing w:line="276" w:lineRule="auto"/>
              <w:jc w:val="center"/>
              <w:rPr>
                <w:rFonts w:ascii="Garamond" w:eastAsia="Garamond" w:hAnsi="Garamond" w:cs="Garamond"/>
                <w:sz w:val="22"/>
                <w:szCs w:val="22"/>
              </w:rPr>
            </w:pPr>
            <w:r w:rsidRPr="00320690">
              <w:rPr>
                <w:rFonts w:ascii="Garamond" w:eastAsia="Garamond" w:hAnsi="Garamond" w:cs="Garamond"/>
                <w:sz w:val="22"/>
                <w:szCs w:val="22"/>
              </w:rPr>
              <w:t>(assinatura eletrônica)</w:t>
            </w:r>
          </w:p>
          <w:p w14:paraId="7D557E85" w14:textId="77777777" w:rsidR="007E0D01" w:rsidRPr="00320690" w:rsidRDefault="001801D9">
            <w:pPr>
              <w:spacing w:line="276" w:lineRule="auto"/>
              <w:jc w:val="center"/>
              <w:rPr>
                <w:rFonts w:ascii="Garamond" w:eastAsia="Garamond" w:hAnsi="Garamond" w:cs="Garamond"/>
                <w:b/>
                <w:sz w:val="22"/>
                <w:szCs w:val="22"/>
              </w:rPr>
            </w:pPr>
            <w:r w:rsidRPr="00320690">
              <w:rPr>
                <w:rFonts w:ascii="Garamond" w:eastAsia="Garamond" w:hAnsi="Garamond" w:cs="Garamond"/>
                <w:b/>
                <w:sz w:val="22"/>
                <w:szCs w:val="22"/>
                <w:shd w:val="clear" w:color="auto" w:fill="FDEADA"/>
              </w:rPr>
              <w:t>TESTEMUNHA</w:t>
            </w:r>
          </w:p>
          <w:p w14:paraId="53E3A622" w14:textId="77777777" w:rsidR="007E0D01" w:rsidRPr="00320690" w:rsidRDefault="001801D9">
            <w:pPr>
              <w:spacing w:line="276" w:lineRule="auto"/>
              <w:jc w:val="center"/>
              <w:rPr>
                <w:rFonts w:ascii="Garamond" w:eastAsia="Garamond" w:hAnsi="Garamond" w:cs="Garamond"/>
                <w:sz w:val="22"/>
                <w:szCs w:val="22"/>
              </w:rPr>
            </w:pPr>
            <w:r w:rsidRPr="00320690">
              <w:rPr>
                <w:rFonts w:ascii="Garamond" w:eastAsia="Garamond" w:hAnsi="Garamond" w:cs="Garamond"/>
                <w:sz w:val="22"/>
                <w:szCs w:val="22"/>
                <w:shd w:val="clear" w:color="auto" w:fill="FDEADA"/>
              </w:rPr>
              <w:t>NOME COMPLETO</w:t>
            </w:r>
          </w:p>
          <w:p w14:paraId="5F693CE4" w14:textId="77777777" w:rsidR="007E0D01" w:rsidRPr="00320690" w:rsidRDefault="001801D9">
            <w:pPr>
              <w:spacing w:line="276" w:lineRule="auto"/>
              <w:jc w:val="center"/>
              <w:rPr>
                <w:rFonts w:ascii="Garamond" w:eastAsia="Garamond" w:hAnsi="Garamond" w:cs="Garamond"/>
                <w:sz w:val="22"/>
                <w:szCs w:val="22"/>
              </w:rPr>
            </w:pPr>
            <w:r w:rsidRPr="00320690">
              <w:rPr>
                <w:rFonts w:ascii="Garamond" w:eastAsia="Garamond" w:hAnsi="Garamond" w:cs="Garamond"/>
                <w:sz w:val="22"/>
                <w:szCs w:val="22"/>
                <w:shd w:val="clear" w:color="auto" w:fill="FDEADA"/>
              </w:rPr>
              <w:t>CPF/ME</w:t>
            </w:r>
            <w:r w:rsidRPr="00320690">
              <w:rPr>
                <w:rFonts w:ascii="Garamond" w:eastAsia="Garamond" w:hAnsi="Garamond" w:cs="Garamond"/>
                <w:sz w:val="22"/>
                <w:szCs w:val="22"/>
              </w:rPr>
              <w:t>:</w:t>
            </w:r>
          </w:p>
        </w:tc>
        <w:tc>
          <w:tcPr>
            <w:tcW w:w="4336" w:type="dxa"/>
          </w:tcPr>
          <w:p w14:paraId="6351EF29" w14:textId="77777777" w:rsidR="007E0D01" w:rsidRPr="00320690" w:rsidRDefault="007E0D01">
            <w:pPr>
              <w:keepNext/>
              <w:keepLines/>
              <w:spacing w:line="276" w:lineRule="auto"/>
              <w:jc w:val="center"/>
              <w:rPr>
                <w:rFonts w:ascii="Garamond" w:eastAsia="Garamond" w:hAnsi="Garamond" w:cs="Garamond"/>
                <w:sz w:val="22"/>
                <w:szCs w:val="22"/>
              </w:rPr>
            </w:pPr>
          </w:p>
          <w:p w14:paraId="5950ED28" w14:textId="77777777" w:rsidR="007E0D01" w:rsidRPr="00320690" w:rsidRDefault="007E0D01">
            <w:pPr>
              <w:keepNext/>
              <w:keepLines/>
              <w:spacing w:line="276" w:lineRule="auto"/>
              <w:jc w:val="center"/>
              <w:rPr>
                <w:rFonts w:ascii="Garamond" w:eastAsia="Garamond" w:hAnsi="Garamond" w:cs="Garamond"/>
                <w:sz w:val="22"/>
                <w:szCs w:val="22"/>
              </w:rPr>
            </w:pPr>
          </w:p>
          <w:p w14:paraId="10A6FBA3" w14:textId="77777777" w:rsidR="007E0D01" w:rsidRPr="00320690" w:rsidRDefault="001801D9">
            <w:pPr>
              <w:keepNext/>
              <w:keepLines/>
              <w:spacing w:line="276" w:lineRule="auto"/>
              <w:jc w:val="center"/>
              <w:rPr>
                <w:rFonts w:ascii="Garamond" w:eastAsia="Garamond" w:hAnsi="Garamond" w:cs="Garamond"/>
                <w:sz w:val="22"/>
                <w:szCs w:val="22"/>
              </w:rPr>
            </w:pPr>
            <w:r w:rsidRPr="00320690">
              <w:rPr>
                <w:rFonts w:ascii="Garamond" w:eastAsia="Garamond" w:hAnsi="Garamond" w:cs="Garamond"/>
                <w:sz w:val="22"/>
                <w:szCs w:val="22"/>
              </w:rPr>
              <w:t>(assinatura eletrônica)</w:t>
            </w:r>
          </w:p>
          <w:p w14:paraId="71106977" w14:textId="77777777" w:rsidR="007E0D01" w:rsidRPr="00320690" w:rsidRDefault="001801D9">
            <w:pPr>
              <w:spacing w:line="276" w:lineRule="auto"/>
              <w:jc w:val="center"/>
              <w:rPr>
                <w:rFonts w:ascii="Garamond" w:eastAsia="Garamond" w:hAnsi="Garamond" w:cs="Garamond"/>
                <w:b/>
                <w:sz w:val="22"/>
                <w:szCs w:val="22"/>
              </w:rPr>
            </w:pPr>
            <w:r w:rsidRPr="00320690">
              <w:rPr>
                <w:rFonts w:ascii="Garamond" w:eastAsia="Garamond" w:hAnsi="Garamond" w:cs="Garamond"/>
                <w:b/>
                <w:sz w:val="22"/>
                <w:szCs w:val="22"/>
                <w:shd w:val="clear" w:color="auto" w:fill="FDEADA"/>
              </w:rPr>
              <w:t>TESTEMUNHA</w:t>
            </w:r>
          </w:p>
          <w:p w14:paraId="1DAADE7D" w14:textId="77777777" w:rsidR="007E0D01" w:rsidRPr="00320690" w:rsidRDefault="001801D9">
            <w:pPr>
              <w:spacing w:line="276" w:lineRule="auto"/>
              <w:jc w:val="center"/>
              <w:rPr>
                <w:rFonts w:ascii="Garamond" w:eastAsia="Garamond" w:hAnsi="Garamond" w:cs="Garamond"/>
                <w:sz w:val="22"/>
                <w:szCs w:val="22"/>
              </w:rPr>
            </w:pPr>
            <w:r w:rsidRPr="00320690">
              <w:rPr>
                <w:rFonts w:ascii="Garamond" w:eastAsia="Garamond" w:hAnsi="Garamond" w:cs="Garamond"/>
                <w:sz w:val="22"/>
                <w:szCs w:val="22"/>
                <w:shd w:val="clear" w:color="auto" w:fill="FDEADA"/>
              </w:rPr>
              <w:t>NOME COMPLETO</w:t>
            </w:r>
          </w:p>
          <w:p w14:paraId="3F261663" w14:textId="77777777" w:rsidR="007E0D01" w:rsidRPr="00320690" w:rsidRDefault="001801D9">
            <w:pPr>
              <w:spacing w:line="276" w:lineRule="auto"/>
              <w:jc w:val="center"/>
              <w:rPr>
                <w:rFonts w:ascii="Garamond" w:eastAsia="Garamond" w:hAnsi="Garamond" w:cs="Garamond"/>
                <w:sz w:val="22"/>
                <w:szCs w:val="22"/>
              </w:rPr>
            </w:pPr>
            <w:bookmarkStart w:id="17" w:name="_heading=h.2jxsxqh" w:colFirst="0" w:colLast="0"/>
            <w:bookmarkEnd w:id="17"/>
            <w:r w:rsidRPr="00320690">
              <w:rPr>
                <w:rFonts w:ascii="Garamond" w:eastAsia="Garamond" w:hAnsi="Garamond" w:cs="Garamond"/>
                <w:sz w:val="22"/>
                <w:szCs w:val="22"/>
                <w:shd w:val="clear" w:color="auto" w:fill="FDEADA"/>
              </w:rPr>
              <w:t>CPF/ME</w:t>
            </w:r>
            <w:r w:rsidRPr="00320690">
              <w:rPr>
                <w:rFonts w:ascii="Garamond" w:eastAsia="Garamond" w:hAnsi="Garamond" w:cs="Garamond"/>
                <w:sz w:val="22"/>
                <w:szCs w:val="22"/>
              </w:rPr>
              <w:t>:</w:t>
            </w:r>
          </w:p>
        </w:tc>
      </w:tr>
    </w:tbl>
    <w:p w14:paraId="2A03CFEB" w14:textId="77777777" w:rsidR="007E0D01" w:rsidRPr="00320690" w:rsidRDefault="007E0D01">
      <w:pPr>
        <w:spacing w:after="0"/>
        <w:rPr>
          <w:rFonts w:ascii="Garamond" w:eastAsia="Garamond" w:hAnsi="Garamond" w:cs="Garamond"/>
          <w:sz w:val="22"/>
          <w:szCs w:val="22"/>
        </w:rPr>
      </w:pPr>
    </w:p>
    <w:sectPr w:rsidR="007E0D01" w:rsidRPr="00320690">
      <w:headerReference w:type="default" r:id="rId9"/>
      <w:footerReference w:type="default" r:id="rId10"/>
      <w:footerReference w:type="first" r:id="rId11"/>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77563" w14:textId="77777777" w:rsidR="005E5319" w:rsidRDefault="005E5319">
      <w:pPr>
        <w:spacing w:after="0" w:line="240" w:lineRule="auto"/>
      </w:pPr>
      <w:r>
        <w:separator/>
      </w:r>
    </w:p>
  </w:endnote>
  <w:endnote w:type="continuationSeparator" w:id="0">
    <w:p w14:paraId="55CFCB63" w14:textId="77777777" w:rsidR="005E5319" w:rsidRDefault="005E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56156" w14:textId="77777777" w:rsidR="007E0D01" w:rsidRDefault="001801D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171C5">
      <w:rPr>
        <w:noProof/>
        <w:color w:val="000000"/>
      </w:rPr>
      <w:t>1</w:t>
    </w:r>
    <w:r>
      <w:rPr>
        <w:color w:val="000000"/>
      </w:rPr>
      <w:fldChar w:fldCharType="end"/>
    </w:r>
  </w:p>
  <w:p w14:paraId="6C740ADD" w14:textId="77777777" w:rsidR="007E0D01" w:rsidRDefault="007E0D0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D1006" w14:textId="77777777" w:rsidR="007E0D01" w:rsidRDefault="001801D9">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1FBB11E6" wp14:editId="66AA55A1">
              <wp:simplePos x="0" y="0"/>
              <wp:positionH relativeFrom="column">
                <wp:posOffset>-965199</wp:posOffset>
              </wp:positionH>
              <wp:positionV relativeFrom="paragraph">
                <wp:posOffset>-736599</wp:posOffset>
              </wp:positionV>
              <wp:extent cx="7702550" cy="1397000"/>
              <wp:effectExtent l="0" t="0" r="0" b="0"/>
              <wp:wrapNone/>
              <wp:docPr id="13" name="Forma Livre: Forma 13"/>
              <wp:cNvGraphicFramePr/>
              <a:graphic xmlns:a="http://schemas.openxmlformats.org/drawingml/2006/main">
                <a:graphicData uri="http://schemas.microsoft.com/office/word/2010/wordprocessingShape">
                  <wps:wsp>
                    <wps:cNvSpPr/>
                    <wps:spPr>
                      <a:xfrm>
                        <a:off x="1504250" y="3091025"/>
                        <a:ext cx="7683500" cy="1377950"/>
                      </a:xfrm>
                      <a:custGeom>
                        <a:avLst/>
                        <a:gdLst/>
                        <a:ahLst/>
                        <a:cxnLst/>
                        <a:rect l="l" t="t" r="r" b="b"/>
                        <a:pathLst>
                          <a:path w="7683500" h="1377950" extrusionOk="0">
                            <a:moveTo>
                              <a:pt x="0" y="0"/>
                            </a:moveTo>
                            <a:lnTo>
                              <a:pt x="0" y="1377950"/>
                            </a:lnTo>
                            <a:lnTo>
                              <a:pt x="7683500" y="1377950"/>
                            </a:lnTo>
                            <a:lnTo>
                              <a:pt x="7683500" y="0"/>
                            </a:lnTo>
                            <a:close/>
                          </a:path>
                        </a:pathLst>
                      </a:custGeom>
                      <a:solidFill>
                        <a:srgbClr val="28699F"/>
                      </a:solidFill>
                      <a:ln>
                        <a:noFill/>
                      </a:ln>
                    </wps:spPr>
                    <wps:txbx>
                      <w:txbxContent>
                        <w:p w14:paraId="2FA400B8" w14:textId="77777777" w:rsidR="007E0D01" w:rsidRDefault="007E0D01">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1FBB11E6" id="Forma Livre: Forma 13" o:spid="_x0000_s1026" style="position:absolute;left:0;text-align:left;margin-left:-76pt;margin-top:-58pt;width:606.5pt;height:110pt;z-index:-251658240;visibility:visible;mso-wrap-style:square;mso-wrap-distance-left:0;mso-wrap-distance-top:0;mso-wrap-distance-right:0;mso-wrap-distance-bottom:0;mso-position-horizontal:absolute;mso-position-horizontal-relative:text;mso-position-vertical:absolute;mso-position-vertical-relative:text;v-text-anchor:top" coordsize="7683500,13779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" adj="-11796480,,5400" path="m,l,1377950r7683500,l7683500,,,xe" fillcolor="#28699f" stroked="f">
              <v:stroke joinstyle="miter"/>
              <v:formulas/>
              <v:path arrowok="t" o:extrusionok="f" o:connecttype="custom" textboxrect="0,0,7683500,1377950"/>
              <v:textbox inset="7pt,3pt,7pt,3pt">
                <w:txbxContent>
                  <w:p w14:paraId="2FA400B8" w14:textId="77777777" w:rsidR="007E0D01" w:rsidRDefault="007E0D01">
                    <w:pPr>
                      <w:spacing w:line="275"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08A35" w14:textId="77777777" w:rsidR="005E5319" w:rsidRDefault="005E5319">
      <w:pPr>
        <w:spacing w:after="0" w:line="240" w:lineRule="auto"/>
      </w:pPr>
      <w:r>
        <w:separator/>
      </w:r>
    </w:p>
  </w:footnote>
  <w:footnote w:type="continuationSeparator" w:id="0">
    <w:p w14:paraId="21B45E17" w14:textId="77777777" w:rsidR="005E5319" w:rsidRDefault="005E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24A8F" w14:textId="5F4DBC84" w:rsidR="007E0D01" w:rsidRDefault="000A6CBA">
    <w:pPr>
      <w:pBdr>
        <w:top w:val="nil"/>
        <w:left w:val="nil"/>
        <w:bottom w:val="nil"/>
        <w:right w:val="nil"/>
        <w:between w:val="nil"/>
      </w:pBdr>
      <w:tabs>
        <w:tab w:val="center" w:pos="4252"/>
        <w:tab w:val="right" w:pos="8504"/>
      </w:tabs>
      <w:spacing w:after="0" w:line="240" w:lineRule="auto"/>
      <w:jc w:val="right"/>
      <w:rPr>
        <w:color w:val="000000"/>
      </w:rPr>
    </w:pPr>
    <w:ins w:id="18" w:author="Nikolas Eduardo Loureiro" w:date="2024-07-21T13:46:00Z">
      <w:r>
        <w:rPr>
          <w:noProof/>
        </w:rPr>
        <w:drawing>
          <wp:anchor distT="0" distB="0" distL="114300" distR="114300" simplePos="0" relativeHeight="251660288" behindDoc="1" locked="0" layoutInCell="1" allowOverlap="1" wp14:anchorId="4445FB6E" wp14:editId="7AFF0046">
            <wp:simplePos x="0" y="0"/>
            <wp:positionH relativeFrom="page">
              <wp:posOffset>-36396</wp:posOffset>
            </wp:positionH>
            <wp:positionV relativeFrom="page">
              <wp:posOffset>-330067</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ins>
  </w:p>
  <w:p w14:paraId="61F313E8" w14:textId="77777777" w:rsidR="007E0D01" w:rsidRDefault="007E0D01">
    <w:pPr>
      <w:pBdr>
        <w:top w:val="nil"/>
        <w:left w:val="nil"/>
        <w:bottom w:val="nil"/>
        <w:right w:val="nil"/>
        <w:between w:val="nil"/>
      </w:pBdr>
      <w:tabs>
        <w:tab w:val="center" w:pos="4252"/>
        <w:tab w:val="right" w:pos="8504"/>
      </w:tabs>
      <w:spacing w:after="0" w:line="240" w:lineRule="auto"/>
      <w:rPr>
        <w:color w:val="000000"/>
      </w:rPr>
    </w:pPr>
  </w:p>
  <w:p w14:paraId="454FA1D1" w14:textId="77777777" w:rsidR="007E0D01" w:rsidRDefault="007E0D0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CA0"/>
    <w:multiLevelType w:val="multilevel"/>
    <w:tmpl w:val="D268578A"/>
    <w:lvl w:ilvl="0">
      <w:start w:val="1"/>
      <w:numFmt w:val="lowerRoman"/>
      <w:lvlText w:val="(%1)"/>
      <w:lvlJc w:val="left"/>
      <w:pPr>
        <w:ind w:left="1429" w:hanging="7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2E664AA9"/>
    <w:multiLevelType w:val="multilevel"/>
    <w:tmpl w:val="16CACD0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BCE1764"/>
    <w:multiLevelType w:val="multilevel"/>
    <w:tmpl w:val="09428A9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BE10B16"/>
    <w:multiLevelType w:val="multilevel"/>
    <w:tmpl w:val="09BE2DEA"/>
    <w:lvl w:ilvl="0">
      <w:start w:val="1"/>
      <w:numFmt w:val="lowerRoman"/>
      <w:lvlText w:val="(%1)"/>
      <w:lvlJc w:val="left"/>
      <w:pPr>
        <w:ind w:left="1429" w:hanging="7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7B814425"/>
    <w:multiLevelType w:val="multilevel"/>
    <w:tmpl w:val="F3A6A98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538081902">
    <w:abstractNumId w:val="1"/>
  </w:num>
  <w:num w:numId="2" w16cid:durableId="1689330238">
    <w:abstractNumId w:val="2"/>
  </w:num>
  <w:num w:numId="3" w16cid:durableId="992219985">
    <w:abstractNumId w:val="0"/>
  </w:num>
  <w:num w:numId="4" w16cid:durableId="1251739339">
    <w:abstractNumId w:val="3"/>
  </w:num>
  <w:num w:numId="5" w16cid:durableId="6262050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kolas Eduardo Loureiro">
    <w15:presenceInfo w15:providerId="Windows Live" w15:userId="4747436a0d7f64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01"/>
    <w:rsid w:val="000A6CBA"/>
    <w:rsid w:val="0014266E"/>
    <w:rsid w:val="00155803"/>
    <w:rsid w:val="001801D9"/>
    <w:rsid w:val="001B7A4E"/>
    <w:rsid w:val="00216FA3"/>
    <w:rsid w:val="00320690"/>
    <w:rsid w:val="00366297"/>
    <w:rsid w:val="004E4CF2"/>
    <w:rsid w:val="005171C5"/>
    <w:rsid w:val="0054375C"/>
    <w:rsid w:val="005E5319"/>
    <w:rsid w:val="006912B4"/>
    <w:rsid w:val="007E0D01"/>
    <w:rsid w:val="007F1DFE"/>
    <w:rsid w:val="008E2BAE"/>
    <w:rsid w:val="00907185"/>
    <w:rsid w:val="00A90E96"/>
    <w:rsid w:val="00BF5C9D"/>
    <w:rsid w:val="00C45293"/>
    <w:rsid w:val="00C575D4"/>
    <w:rsid w:val="00CE3AE6"/>
    <w:rsid w:val="00D213AE"/>
    <w:rsid w:val="00E37449"/>
    <w:rsid w:val="00EB1CF6"/>
    <w:rsid w:val="00EF66BB"/>
    <w:rsid w:val="00FA2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F77B"/>
  <w15:docId w15:val="{CABF45A2-8D87-400F-A07A-5F0257BB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semiHidden/>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277882"/>
    <w:pPr>
      <w:spacing w:after="100"/>
    </w:p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paragraph" w:styleId="Reviso">
    <w:name w:val="Revision"/>
    <w:hidden/>
    <w:uiPriority w:val="99"/>
    <w:semiHidden/>
    <w:rsid w:val="00D213A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JlyXiIrSiYfYXQkCInZp3gDaA==">AMUW2mUZbe6xpBuJblouO9q5i+CIcyBnTMpQEcggRQieKWasxFmNCCcu/BEiHVzl+VAuIejByx/mVTtbW4/MGTiOGewAWxKYwDPWVQ60OwziOrSjS6aUoqPU9VtuAFPK83FFTSNl7S/B3VTcijT5Vz1Og3KhQUzyE431ktckf6oy+ilvTLFdHPXqqFuV3XuAe+UExkl95+NrVOSwhjYJJmnzRC/V+rCa5BOyApLaVN16+WwTpwJZChL1tJXWVE86UEcl7SXFBeZksQSbRQ+GHmoJcSY785eolsot+j8g8PTX5Zopy5/qCU04GvxNyz0D74QCM1qg6EXmchwTSQq3YjfBf6bXqHbR4m+gDZVbnzWLUoiRloyf4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2327</Words>
  <Characters>12570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2024-11-25T17:08:00Z</dcterms:created>
  <dcterms:modified xsi:type="dcterms:W3CDTF">2024-11-25T17:08:00Z</dcterms:modified>
</cp:coreProperties>
</file>