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14E42" w14:textId="0D367045" w:rsidR="0065241D" w:rsidRPr="00A05C95" w:rsidRDefault="0065241D" w:rsidP="006524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Garamond" w:eastAsia="Garamond" w:hAnsi="Garamond" w:cs="Garamond"/>
          <w:b/>
          <w:color w:val="000000"/>
          <w:sz w:val="22"/>
        </w:rPr>
      </w:pPr>
      <w:r w:rsidRPr="00A05C95">
        <w:rPr>
          <w:rFonts w:ascii="Garamond" w:eastAsia="Palatino Linotype" w:hAnsi="Garamond" w:cs="Palatino Linotype"/>
          <w:noProof/>
          <w:sz w:val="2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6AEEB" wp14:editId="11DF99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" name="Conector: Angulado 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960D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" o:spid="_x0000_s1026" type="#_x0000_t34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">
                <o:lock v:ext="edit" selection="t"/>
              </v:shape>
            </w:pict>
          </mc:Fallback>
        </mc:AlternateContent>
      </w:r>
      <w:r w:rsidRPr="00A05C95">
        <w:rPr>
          <w:rFonts w:ascii="Garamond" w:eastAsia="Garamond" w:hAnsi="Garamond" w:cs="Garamond"/>
          <w:b/>
          <w:color w:val="000000"/>
          <w:sz w:val="22"/>
        </w:rPr>
        <w:t xml:space="preserve">CONTRATO DE </w:t>
      </w:r>
      <w:r w:rsidR="008A40F2" w:rsidRPr="00A05C95">
        <w:rPr>
          <w:rFonts w:ascii="Garamond" w:eastAsia="Garamond" w:hAnsi="Garamond" w:cs="Garamond"/>
          <w:b/>
          <w:color w:val="000000"/>
          <w:sz w:val="22"/>
        </w:rPr>
        <w:t>TRATAMENTO DE DADOS PESSOAIS</w:t>
      </w:r>
    </w:p>
    <w:sdt>
      <w:sdtPr>
        <w:rPr>
          <w:rFonts w:ascii="Garamond" w:eastAsiaTheme="minorHAnsi" w:hAnsi="Garamond" w:cstheme="minorBidi"/>
          <w:b/>
          <w:bCs/>
          <w:color w:val="auto"/>
          <w:sz w:val="22"/>
          <w:szCs w:val="22"/>
          <w:lang w:eastAsia="en-US"/>
        </w:rPr>
        <w:id w:val="952599026"/>
        <w:docPartObj>
          <w:docPartGallery w:val="Table of Contents"/>
          <w:docPartUnique/>
        </w:docPartObj>
      </w:sdtPr>
      <w:sdtContent>
        <w:p w14:paraId="20B11657" w14:textId="254896AA" w:rsidR="00D1120E" w:rsidRPr="00A05C95" w:rsidRDefault="00D1120E" w:rsidP="00D1120E">
          <w:pPr>
            <w:pStyle w:val="CabealhodoSumrio"/>
            <w:shd w:val="clear" w:color="auto" w:fill="DBE5F1" w:themeFill="accent1" w:themeFillTint="33"/>
            <w:jc w:val="center"/>
            <w:rPr>
              <w:rFonts w:ascii="Garamond" w:hAnsi="Garamond"/>
              <w:b/>
              <w:bCs/>
              <w:color w:val="auto"/>
              <w:sz w:val="22"/>
              <w:szCs w:val="22"/>
            </w:rPr>
          </w:pPr>
          <w:r w:rsidRPr="00A05C95">
            <w:rPr>
              <w:rFonts w:ascii="Garamond" w:hAnsi="Garamond"/>
              <w:b/>
              <w:bCs/>
              <w:color w:val="auto"/>
              <w:sz w:val="22"/>
              <w:szCs w:val="22"/>
            </w:rPr>
            <w:t>ÍNDICE</w:t>
          </w:r>
        </w:p>
        <w:p w14:paraId="3503D63E" w14:textId="77777777" w:rsidR="00904F53" w:rsidRPr="00A05C95" w:rsidRDefault="00D1120E">
          <w:pPr>
            <w:pStyle w:val="Sumrio1"/>
            <w:rPr>
              <w:rFonts w:ascii="Garamond" w:eastAsiaTheme="minorEastAsia" w:hAnsi="Garamond"/>
              <w:noProof/>
              <w:sz w:val="22"/>
              <w:lang w:eastAsia="pt-BR"/>
            </w:rPr>
          </w:pPr>
          <w:r w:rsidRPr="00A05C95">
            <w:rPr>
              <w:rFonts w:ascii="Garamond" w:hAnsi="Garamond"/>
              <w:b/>
              <w:bCs/>
              <w:sz w:val="22"/>
            </w:rPr>
            <w:fldChar w:fldCharType="begin"/>
          </w:r>
          <w:r w:rsidRPr="00A05C95">
            <w:rPr>
              <w:rFonts w:ascii="Garamond" w:hAnsi="Garamond"/>
              <w:b/>
              <w:bCs/>
              <w:sz w:val="22"/>
            </w:rPr>
            <w:instrText xml:space="preserve"> TOC \o "1-3" \h \z \u </w:instrText>
          </w:r>
          <w:r w:rsidRPr="00A05C95">
            <w:rPr>
              <w:rFonts w:ascii="Garamond" w:hAnsi="Garamond"/>
              <w:b/>
              <w:bCs/>
              <w:sz w:val="22"/>
            </w:rPr>
            <w:fldChar w:fldCharType="separate"/>
          </w:r>
          <w:hyperlink w:anchor="_Toc84541270" w:history="1">
            <w:r w:rsidR="00904F53" w:rsidRPr="00A05C95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I. QUALIFICAÇÃO.</w:t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tab/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instrText xml:space="preserve"> PAGEREF _Toc84541270 \h </w:instrText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t>1</w:t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6F3EE355" w14:textId="77777777" w:rsidR="00904F53" w:rsidRPr="00A05C95" w:rsidRDefault="00000000">
          <w:pPr>
            <w:pStyle w:val="Sumrio1"/>
            <w:rPr>
              <w:rFonts w:ascii="Garamond" w:eastAsiaTheme="minorEastAsia" w:hAnsi="Garamond"/>
              <w:noProof/>
              <w:sz w:val="22"/>
              <w:lang w:eastAsia="pt-BR"/>
            </w:rPr>
          </w:pPr>
          <w:hyperlink w:anchor="_Toc84541271" w:history="1">
            <w:r w:rsidR="00904F53" w:rsidRPr="00A05C95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II. CONSIDERANDOS.</w:t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tab/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instrText xml:space="preserve"> PAGEREF _Toc84541271 \h </w:instrText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t>1</w:t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5AA439C6" w14:textId="77777777" w:rsidR="00904F53" w:rsidRPr="00A05C95" w:rsidRDefault="00000000">
          <w:pPr>
            <w:pStyle w:val="Sumrio1"/>
            <w:rPr>
              <w:rFonts w:ascii="Garamond" w:eastAsiaTheme="minorEastAsia" w:hAnsi="Garamond"/>
              <w:noProof/>
              <w:sz w:val="22"/>
              <w:lang w:eastAsia="pt-BR"/>
            </w:rPr>
          </w:pPr>
          <w:hyperlink w:anchor="_Toc84541272" w:history="1">
            <w:r w:rsidR="00904F53" w:rsidRPr="00A05C95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III. OBJETO.</w:t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tab/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instrText xml:space="preserve"> PAGEREF _Toc84541272 \h </w:instrText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t>2</w:t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6949518B" w14:textId="77777777" w:rsidR="00904F53" w:rsidRPr="00A05C95" w:rsidRDefault="00000000">
          <w:pPr>
            <w:pStyle w:val="Sumrio1"/>
            <w:rPr>
              <w:rFonts w:ascii="Garamond" w:eastAsiaTheme="minorEastAsia" w:hAnsi="Garamond"/>
              <w:noProof/>
              <w:sz w:val="22"/>
              <w:lang w:eastAsia="pt-BR"/>
            </w:rPr>
          </w:pPr>
          <w:hyperlink w:anchor="_Toc84541273" w:history="1">
            <w:r w:rsidR="00904F53" w:rsidRPr="00A05C95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IV. OBRIGAÇÕES DO OPERADOR</w:t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tab/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instrText xml:space="preserve"> PAGEREF _Toc84541273 \h </w:instrText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t>3</w:t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3CCA41EC" w14:textId="77777777" w:rsidR="00904F53" w:rsidRPr="00A05C95" w:rsidRDefault="00000000">
          <w:pPr>
            <w:pStyle w:val="Sumrio1"/>
            <w:rPr>
              <w:rFonts w:ascii="Garamond" w:eastAsiaTheme="minorEastAsia" w:hAnsi="Garamond"/>
              <w:noProof/>
              <w:sz w:val="22"/>
              <w:lang w:eastAsia="pt-BR"/>
            </w:rPr>
          </w:pPr>
          <w:hyperlink w:anchor="_Toc84541274" w:history="1">
            <w:r w:rsidR="00904F53" w:rsidRPr="00A05C95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V. RESPONSABILIDADE E RESPOSTA A INCIDENTES</w:t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tab/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instrText xml:space="preserve"> PAGEREF _Toc84541274 \h </w:instrText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t>6</w:t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364FE150" w14:textId="77777777" w:rsidR="00904F53" w:rsidRPr="00A05C95" w:rsidRDefault="00000000">
          <w:pPr>
            <w:pStyle w:val="Sumrio1"/>
            <w:rPr>
              <w:rFonts w:ascii="Garamond" w:eastAsiaTheme="minorEastAsia" w:hAnsi="Garamond"/>
              <w:noProof/>
              <w:sz w:val="22"/>
              <w:lang w:eastAsia="pt-BR"/>
            </w:rPr>
          </w:pPr>
          <w:hyperlink w:anchor="_Toc84541275" w:history="1">
            <w:r w:rsidR="00904F53" w:rsidRPr="00A05C95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VI. DECLARAÇÕES E GARANTIAS DO OPERADOR</w:t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tab/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instrText xml:space="preserve"> PAGEREF _Toc84541275 \h </w:instrText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t>6</w:t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31838717" w14:textId="77777777" w:rsidR="00904F53" w:rsidRPr="00A05C95" w:rsidRDefault="00000000">
          <w:pPr>
            <w:pStyle w:val="Sumrio1"/>
            <w:rPr>
              <w:rFonts w:ascii="Garamond" w:eastAsiaTheme="minorEastAsia" w:hAnsi="Garamond"/>
              <w:noProof/>
              <w:sz w:val="22"/>
              <w:lang w:eastAsia="pt-BR"/>
            </w:rPr>
          </w:pPr>
          <w:hyperlink w:anchor="_Toc84541276" w:history="1">
            <w:r w:rsidR="00904F53" w:rsidRPr="00A05C95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VII. CONTRAPRESTAÇÃO E FORMA DE PAGAMENTO.</w:t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tab/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instrText xml:space="preserve"> PAGEREF _Toc84541276 \h </w:instrText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t>7</w:t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1DE24CB5" w14:textId="77777777" w:rsidR="00904F53" w:rsidRPr="00A05C95" w:rsidRDefault="00000000">
          <w:pPr>
            <w:pStyle w:val="Sumrio1"/>
            <w:rPr>
              <w:rFonts w:ascii="Garamond" w:eastAsiaTheme="minorEastAsia" w:hAnsi="Garamond"/>
              <w:noProof/>
              <w:sz w:val="22"/>
              <w:lang w:eastAsia="pt-BR"/>
            </w:rPr>
          </w:pPr>
          <w:hyperlink w:anchor="_Toc84541277" w:history="1">
            <w:r w:rsidR="00904F53" w:rsidRPr="00A05C95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VIII. VIGÊNCIA E RESCISÃO.</w:t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tab/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instrText xml:space="preserve"> PAGEREF _Toc84541277 \h </w:instrText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t>7</w:t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0DA57CF2" w14:textId="77777777" w:rsidR="00904F53" w:rsidRPr="00A05C95" w:rsidRDefault="00000000">
          <w:pPr>
            <w:pStyle w:val="Sumrio1"/>
            <w:rPr>
              <w:rFonts w:ascii="Garamond" w:eastAsiaTheme="minorEastAsia" w:hAnsi="Garamond"/>
              <w:noProof/>
              <w:sz w:val="22"/>
              <w:lang w:eastAsia="pt-BR"/>
            </w:rPr>
          </w:pPr>
          <w:hyperlink w:anchor="_Toc84541278" w:history="1">
            <w:r w:rsidR="00904F53" w:rsidRPr="00A05C95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IX. CLÁUSULA PENAL.</w:t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tab/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instrText xml:space="preserve"> PAGEREF _Toc84541278 \h </w:instrText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t>7</w:t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20B70471" w14:textId="77777777" w:rsidR="00904F53" w:rsidRPr="00A05C95" w:rsidRDefault="00000000">
          <w:pPr>
            <w:pStyle w:val="Sumrio1"/>
            <w:rPr>
              <w:rFonts w:ascii="Garamond" w:eastAsiaTheme="minorEastAsia" w:hAnsi="Garamond"/>
              <w:noProof/>
              <w:sz w:val="22"/>
              <w:lang w:eastAsia="pt-BR"/>
            </w:rPr>
          </w:pPr>
          <w:hyperlink w:anchor="_Toc84541279" w:history="1">
            <w:r w:rsidR="00904F53" w:rsidRPr="00A05C95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X. DISPOSIÇÕES GERAIS.</w:t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tab/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instrText xml:space="preserve"> PAGEREF _Toc84541279 \h </w:instrText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t>7</w:t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28322331" w14:textId="77777777" w:rsidR="00904F53" w:rsidRPr="00A05C95" w:rsidRDefault="00000000">
          <w:pPr>
            <w:pStyle w:val="Sumrio1"/>
            <w:rPr>
              <w:rFonts w:ascii="Garamond" w:eastAsiaTheme="minorEastAsia" w:hAnsi="Garamond"/>
              <w:noProof/>
              <w:sz w:val="22"/>
              <w:lang w:eastAsia="pt-BR"/>
            </w:rPr>
          </w:pPr>
          <w:hyperlink w:anchor="_Toc84541280" w:history="1">
            <w:r w:rsidR="00904F53" w:rsidRPr="00A05C95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XI. LOCAL, DATA E ASSINATURAS.</w:t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tab/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instrText xml:space="preserve"> PAGEREF _Toc84541280 \h </w:instrText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t>8</w:t>
            </w:r>
            <w:r w:rsidR="00904F53" w:rsidRPr="00A05C95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0553A9BE" w14:textId="5D6F53D7" w:rsidR="0075377F" w:rsidRPr="00A05C95" w:rsidRDefault="00D1120E" w:rsidP="00CC24C9">
          <w:pPr>
            <w:spacing w:after="0"/>
            <w:rPr>
              <w:rFonts w:ascii="Garamond" w:hAnsi="Garamond"/>
              <w:sz w:val="22"/>
            </w:rPr>
          </w:pPr>
          <w:r w:rsidRPr="00A05C95">
            <w:rPr>
              <w:rFonts w:ascii="Garamond" w:hAnsi="Garamond"/>
              <w:b/>
              <w:bCs/>
              <w:sz w:val="22"/>
            </w:rPr>
            <w:fldChar w:fldCharType="end"/>
          </w:r>
        </w:p>
      </w:sdtContent>
    </w:sdt>
    <w:p w14:paraId="0553A9C3" w14:textId="17EB2E0B" w:rsidR="00350BC9" w:rsidRPr="00A05C95" w:rsidRDefault="00350BC9" w:rsidP="00D1120E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0" w:name="_Toc84541270"/>
      <w:r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I.</w:t>
      </w:r>
      <w:r w:rsidR="00D1120E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 </w:t>
      </w:r>
      <w:r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QUALIFICAÇÃO.</w:t>
      </w:r>
      <w:bookmarkEnd w:id="0"/>
    </w:p>
    <w:p w14:paraId="0553A9C4" w14:textId="77777777" w:rsidR="00350BC9" w:rsidRPr="00A05C95" w:rsidRDefault="00350BC9" w:rsidP="00D1120E">
      <w:pPr>
        <w:pStyle w:val="Ttulo1"/>
        <w:spacing w:before="0"/>
        <w:rPr>
          <w:rFonts w:ascii="Garamond" w:hAnsi="Garamond"/>
          <w:sz w:val="22"/>
          <w:szCs w:val="22"/>
          <w:lang w:eastAsia="pt-BR"/>
        </w:rPr>
      </w:pPr>
    </w:p>
    <w:p w14:paraId="73E0AC1B" w14:textId="56C20ABE" w:rsidR="008A40F2" w:rsidRPr="00A05C95" w:rsidRDefault="008A40F2" w:rsidP="00D55D68">
      <w:pPr>
        <w:shd w:val="clear" w:color="auto" w:fill="FFFFFF" w:themeFill="background1"/>
        <w:spacing w:after="0" w:line="240" w:lineRule="auto"/>
        <w:rPr>
          <w:rFonts w:ascii="Garamond" w:hAnsi="Garamond"/>
          <w:sz w:val="22"/>
        </w:rPr>
      </w:pPr>
      <w:r w:rsidRPr="00A05C95">
        <w:rPr>
          <w:rFonts w:ascii="Garamond" w:hAnsi="Garamond"/>
          <w:sz w:val="22"/>
        </w:rPr>
        <w:t>De um lado,</w:t>
      </w:r>
    </w:p>
    <w:p w14:paraId="26278FBD" w14:textId="77777777" w:rsidR="008A40F2" w:rsidRPr="00A05C95" w:rsidRDefault="008A40F2" w:rsidP="00D55D68">
      <w:pPr>
        <w:shd w:val="clear" w:color="auto" w:fill="FFFFFF" w:themeFill="background1"/>
        <w:spacing w:after="0" w:line="240" w:lineRule="auto"/>
        <w:rPr>
          <w:rFonts w:ascii="Garamond" w:hAnsi="Garamond"/>
          <w:sz w:val="22"/>
        </w:rPr>
      </w:pPr>
    </w:p>
    <w:p w14:paraId="0553A9C7" w14:textId="72773E14" w:rsidR="00EF37F0" w:rsidRPr="00A05C95" w:rsidRDefault="008A40F2" w:rsidP="00861747">
      <w:pPr>
        <w:pStyle w:val="NormalWeb"/>
        <w:rPr>
          <w:rFonts w:ascii="Garamond" w:hAnsi="Garamond"/>
          <w:sz w:val="22"/>
          <w:szCs w:val="22"/>
          <w:lang w:eastAsia="en-US"/>
        </w:rPr>
      </w:pPr>
      <w:r w:rsidRPr="00A05C95">
        <w:rPr>
          <w:rFonts w:ascii="Garamond" w:hAnsi="Garamond"/>
          <w:sz w:val="22"/>
          <w:szCs w:val="22"/>
        </w:rPr>
        <w:t>1.</w:t>
      </w:r>
      <w:r w:rsidR="00861747" w:rsidRPr="00A05C95">
        <w:rPr>
          <w:rFonts w:ascii="Garamond" w:hAnsi="Garamond"/>
          <w:sz w:val="22"/>
          <w:szCs w:val="22"/>
          <w:lang w:eastAsia="en-US"/>
        </w:rPr>
        <w:t xml:space="preserve"> </w:t>
      </w:r>
      <w:r w:rsidR="00861747" w:rsidRPr="00A05C95">
        <w:rPr>
          <w:rFonts w:ascii="Garamond" w:hAnsi="Garamond"/>
          <w:bCs/>
          <w:sz w:val="22"/>
          <w:szCs w:val="22"/>
          <w:lang w:eastAsia="en-US"/>
        </w:rPr>
        <w:t>[</w:t>
      </w:r>
      <w:r w:rsidR="00861747" w:rsidRPr="00A05C95">
        <w:rPr>
          <w:rFonts w:ascii="Garamond" w:hAnsi="Garamond"/>
          <w:b/>
          <w:sz w:val="22"/>
          <w:szCs w:val="22"/>
          <w:highlight w:val="yellow"/>
          <w:lang w:eastAsia="en-US"/>
        </w:rPr>
        <w:t>NOME DA EMPRESA CONTROLADORA</w:t>
      </w:r>
      <w:r w:rsidR="00861747" w:rsidRPr="00A05C95">
        <w:rPr>
          <w:rFonts w:ascii="Garamond" w:hAnsi="Garamond"/>
          <w:bCs/>
          <w:sz w:val="22"/>
          <w:szCs w:val="22"/>
          <w:lang w:eastAsia="en-US"/>
        </w:rPr>
        <w:t>], pessoa jurídica de direito privado, inscrita no CNPJ/MF sob o nº [</w:t>
      </w:r>
      <w:r w:rsidR="00861747" w:rsidRPr="00A05C95">
        <w:rPr>
          <w:rFonts w:ascii="Garamond" w:hAnsi="Garamond"/>
          <w:bCs/>
          <w:sz w:val="22"/>
          <w:szCs w:val="22"/>
          <w:highlight w:val="yellow"/>
          <w:lang w:eastAsia="en-US"/>
        </w:rPr>
        <w:t>Número do CNPJ</w:t>
      </w:r>
      <w:r w:rsidR="00861747" w:rsidRPr="00A05C95">
        <w:rPr>
          <w:rFonts w:ascii="Garamond" w:hAnsi="Garamond"/>
          <w:bCs/>
          <w:sz w:val="22"/>
          <w:szCs w:val="22"/>
          <w:lang w:eastAsia="en-US"/>
        </w:rPr>
        <w:t>], com sede na [</w:t>
      </w:r>
      <w:r w:rsidR="00861747" w:rsidRPr="00A05C95">
        <w:rPr>
          <w:rFonts w:ascii="Garamond" w:hAnsi="Garamond"/>
          <w:bCs/>
          <w:sz w:val="22"/>
          <w:szCs w:val="22"/>
          <w:highlight w:val="yellow"/>
          <w:lang w:eastAsia="en-US"/>
        </w:rPr>
        <w:t>Endereço Completo da Sede</w:t>
      </w:r>
      <w:r w:rsidR="00861747" w:rsidRPr="00A05C95">
        <w:rPr>
          <w:rFonts w:ascii="Garamond" w:hAnsi="Garamond"/>
          <w:bCs/>
          <w:sz w:val="22"/>
          <w:szCs w:val="22"/>
          <w:lang w:eastAsia="en-US"/>
        </w:rPr>
        <w:t>],</w:t>
      </w:r>
      <w:r w:rsidR="00A05C95">
        <w:rPr>
          <w:rFonts w:ascii="Garamond" w:hAnsi="Garamond"/>
          <w:bCs/>
          <w:sz w:val="22"/>
          <w:szCs w:val="22"/>
          <w:lang w:eastAsia="en-US"/>
        </w:rPr>
        <w:t xml:space="preserve"> [</w:t>
      </w:r>
      <w:proofErr w:type="spellStart"/>
      <w:r w:rsidR="00A05C95" w:rsidRPr="00A05C95">
        <w:rPr>
          <w:rFonts w:ascii="Garamond" w:hAnsi="Garamond"/>
          <w:bCs/>
          <w:sz w:val="22"/>
          <w:szCs w:val="22"/>
          <w:highlight w:val="yellow"/>
          <w:lang w:eastAsia="en-US"/>
        </w:rPr>
        <w:t>email</w:t>
      </w:r>
      <w:proofErr w:type="spellEnd"/>
      <w:r w:rsidR="00A05C95">
        <w:rPr>
          <w:rFonts w:ascii="Garamond" w:hAnsi="Garamond"/>
          <w:bCs/>
          <w:sz w:val="22"/>
          <w:szCs w:val="22"/>
          <w:lang w:eastAsia="en-US"/>
        </w:rPr>
        <w:t>],</w:t>
      </w:r>
      <w:r w:rsidR="00861747" w:rsidRPr="00A05C95">
        <w:rPr>
          <w:rFonts w:ascii="Garamond" w:hAnsi="Garamond"/>
          <w:bCs/>
          <w:sz w:val="22"/>
          <w:szCs w:val="22"/>
          <w:lang w:eastAsia="en-US"/>
        </w:rPr>
        <w:t xml:space="preserve"> neste ato representada por seu(s) representante(s) legal(</w:t>
      </w:r>
      <w:proofErr w:type="spellStart"/>
      <w:r w:rsidR="00861747" w:rsidRPr="00A05C95">
        <w:rPr>
          <w:rFonts w:ascii="Garamond" w:hAnsi="Garamond"/>
          <w:bCs/>
          <w:sz w:val="22"/>
          <w:szCs w:val="22"/>
          <w:lang w:eastAsia="en-US"/>
        </w:rPr>
        <w:t>is</w:t>
      </w:r>
      <w:proofErr w:type="spellEnd"/>
      <w:r w:rsidR="00861747" w:rsidRPr="00A05C95">
        <w:rPr>
          <w:rFonts w:ascii="Garamond" w:hAnsi="Garamond"/>
          <w:bCs/>
          <w:sz w:val="22"/>
          <w:szCs w:val="22"/>
          <w:lang w:eastAsia="en-US"/>
        </w:rPr>
        <w:t xml:space="preserve">), </w:t>
      </w:r>
      <w:r w:rsidR="00861747" w:rsidRPr="00A05C95">
        <w:rPr>
          <w:rFonts w:ascii="Garamond" w:hAnsi="Garamond"/>
          <w:bCs/>
          <w:i/>
          <w:iCs/>
          <w:sz w:val="22"/>
          <w:szCs w:val="22"/>
          <w:lang w:eastAsia="en-US"/>
        </w:rPr>
        <w:t>[</w:t>
      </w:r>
      <w:r w:rsidR="00861747" w:rsidRPr="00A05C95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Nome do(s) Representante(s</w:t>
      </w:r>
      <w:r w:rsidR="00861747" w:rsidRPr="00A05C95">
        <w:rPr>
          <w:rFonts w:ascii="Garamond" w:hAnsi="Garamond"/>
          <w:bCs/>
          <w:i/>
          <w:iCs/>
          <w:sz w:val="22"/>
          <w:szCs w:val="22"/>
          <w:lang w:eastAsia="en-US"/>
        </w:rPr>
        <w:t>)], [</w:t>
      </w:r>
      <w:r w:rsidR="00861747" w:rsidRPr="00A05C95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Nacionalidade</w:t>
      </w:r>
      <w:r w:rsidR="00861747" w:rsidRPr="00A05C95">
        <w:rPr>
          <w:rFonts w:ascii="Garamond" w:hAnsi="Garamond"/>
          <w:bCs/>
          <w:i/>
          <w:iCs/>
          <w:sz w:val="22"/>
          <w:szCs w:val="22"/>
          <w:lang w:eastAsia="en-US"/>
        </w:rPr>
        <w:t>], [</w:t>
      </w:r>
      <w:r w:rsidR="00861747" w:rsidRPr="00A05C95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Estado Civil</w:t>
      </w:r>
      <w:r w:rsidR="00861747" w:rsidRPr="00A05C95">
        <w:rPr>
          <w:rFonts w:ascii="Garamond" w:hAnsi="Garamond"/>
          <w:bCs/>
          <w:i/>
          <w:iCs/>
          <w:sz w:val="22"/>
          <w:szCs w:val="22"/>
          <w:lang w:eastAsia="en-US"/>
        </w:rPr>
        <w:t>], [</w:t>
      </w:r>
      <w:r w:rsidR="00861747" w:rsidRPr="00A05C95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Profissão</w:t>
      </w:r>
      <w:r w:rsidR="00861747" w:rsidRPr="00A05C95">
        <w:rPr>
          <w:rFonts w:ascii="Garamond" w:hAnsi="Garamond"/>
          <w:bCs/>
          <w:i/>
          <w:iCs/>
          <w:sz w:val="22"/>
          <w:szCs w:val="22"/>
          <w:lang w:eastAsia="en-US"/>
        </w:rPr>
        <w:t>], portador(es) da cédula de identidade RG nº [</w:t>
      </w:r>
      <w:r w:rsidR="00861747" w:rsidRPr="00A05C95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Número do RG</w:t>
      </w:r>
      <w:r w:rsidR="00861747" w:rsidRPr="00A05C95">
        <w:rPr>
          <w:rFonts w:ascii="Garamond" w:hAnsi="Garamond"/>
          <w:bCs/>
          <w:i/>
          <w:iCs/>
          <w:sz w:val="22"/>
          <w:szCs w:val="22"/>
          <w:lang w:eastAsia="en-US"/>
        </w:rPr>
        <w:t>] e inscrito(s) no CPF/MF sob o nº [</w:t>
      </w:r>
      <w:r w:rsidR="00861747" w:rsidRPr="00A05C95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Número do CPF</w:t>
      </w:r>
      <w:r w:rsidR="00861747" w:rsidRPr="00A05C95">
        <w:rPr>
          <w:rFonts w:ascii="Garamond" w:hAnsi="Garamond"/>
          <w:bCs/>
          <w:i/>
          <w:iCs/>
          <w:sz w:val="22"/>
          <w:szCs w:val="22"/>
          <w:lang w:eastAsia="en-US"/>
        </w:rPr>
        <w:t>], residente(s) e domiciliado(s) na [</w:t>
      </w:r>
      <w:r w:rsidR="00861747" w:rsidRPr="00A05C95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Endereço Completo do(s) Representante(s</w:t>
      </w:r>
      <w:r w:rsidR="00861747" w:rsidRPr="00A05C95">
        <w:rPr>
          <w:rFonts w:ascii="Garamond" w:hAnsi="Garamond"/>
          <w:bCs/>
          <w:i/>
          <w:iCs/>
          <w:sz w:val="22"/>
          <w:szCs w:val="22"/>
          <w:lang w:eastAsia="en-US"/>
        </w:rPr>
        <w:t>)],</w:t>
      </w:r>
      <w:r w:rsidR="00861747" w:rsidRPr="00A05C95">
        <w:rPr>
          <w:rFonts w:ascii="Garamond" w:hAnsi="Garamond"/>
          <w:sz w:val="22"/>
          <w:szCs w:val="22"/>
          <w:lang w:eastAsia="en-US"/>
        </w:rPr>
        <w:t xml:space="preserve"> </w:t>
      </w:r>
      <w:r w:rsidR="00861747" w:rsidRPr="00A05C95">
        <w:rPr>
          <w:rFonts w:ascii="Garamond" w:eastAsia="Garamond" w:hAnsi="Garamond" w:cs="Garamond"/>
          <w:sz w:val="22"/>
          <w:szCs w:val="22"/>
        </w:rPr>
        <w:t xml:space="preserve">neste </w:t>
      </w:r>
      <w:r w:rsidR="00861747" w:rsidRPr="00A05C95">
        <w:rPr>
          <w:rFonts w:ascii="Garamond" w:eastAsia="Garamond" w:hAnsi="Garamond" w:cs="Garamond"/>
          <w:b/>
          <w:smallCaps/>
          <w:sz w:val="22"/>
          <w:szCs w:val="22"/>
        </w:rPr>
        <w:t>CONTRATO</w:t>
      </w:r>
      <w:r w:rsidR="00861747" w:rsidRPr="00A05C95">
        <w:rPr>
          <w:rFonts w:ascii="Garamond" w:eastAsia="Garamond" w:hAnsi="Garamond" w:cs="Garamond"/>
          <w:sz w:val="22"/>
          <w:szCs w:val="22"/>
        </w:rPr>
        <w:t xml:space="preserve"> </w:t>
      </w:r>
      <w:r w:rsidRPr="00A05C95">
        <w:rPr>
          <w:rFonts w:ascii="Garamond" w:hAnsi="Garamond"/>
          <w:color w:val="000000"/>
          <w:sz w:val="22"/>
          <w:szCs w:val="22"/>
        </w:rPr>
        <w:t>denominado</w:t>
      </w:r>
      <w:r w:rsidR="00D55D68" w:rsidRPr="00A05C95">
        <w:rPr>
          <w:rFonts w:ascii="Garamond" w:hAnsi="Garamond"/>
          <w:color w:val="000000"/>
          <w:sz w:val="22"/>
          <w:szCs w:val="22"/>
        </w:rPr>
        <w:t xml:space="preserve"> </w:t>
      </w:r>
      <w:r w:rsidR="008F5E2D" w:rsidRPr="00A05C95">
        <w:rPr>
          <w:rFonts w:ascii="Garamond" w:hAnsi="Garamond"/>
          <w:b/>
          <w:bCs/>
          <w:sz w:val="22"/>
          <w:szCs w:val="22"/>
        </w:rPr>
        <w:t>“</w:t>
      </w:r>
      <w:r w:rsidRPr="00A05C95">
        <w:rPr>
          <w:rFonts w:ascii="Garamond" w:hAnsi="Garamond"/>
          <w:b/>
          <w:bCs/>
          <w:sz w:val="22"/>
          <w:szCs w:val="22"/>
        </w:rPr>
        <w:t>CONTROLADOR</w:t>
      </w:r>
      <w:r w:rsidR="008F5E2D" w:rsidRPr="00A05C95">
        <w:rPr>
          <w:rFonts w:ascii="Garamond" w:hAnsi="Garamond"/>
          <w:b/>
          <w:bCs/>
          <w:sz w:val="22"/>
          <w:szCs w:val="22"/>
        </w:rPr>
        <w:t>”</w:t>
      </w:r>
      <w:r w:rsidR="00D55D68" w:rsidRPr="00A05C95">
        <w:rPr>
          <w:rFonts w:ascii="Garamond" w:hAnsi="Garamond"/>
          <w:b/>
          <w:bCs/>
          <w:sz w:val="22"/>
          <w:szCs w:val="22"/>
        </w:rPr>
        <w:t>.</w:t>
      </w:r>
    </w:p>
    <w:p w14:paraId="0553A9CA" w14:textId="77777777" w:rsidR="00EF37F0" w:rsidRPr="00A05C95" w:rsidRDefault="00EF37F0" w:rsidP="00D55D68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</w:p>
    <w:p w14:paraId="6D2306FE" w14:textId="13737D10" w:rsidR="008A40F2" w:rsidRPr="00A05C95" w:rsidRDefault="008A40F2" w:rsidP="00D55D68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>De outro lado,</w:t>
      </w:r>
    </w:p>
    <w:p w14:paraId="73D034A8" w14:textId="77777777" w:rsidR="008A40F2" w:rsidRPr="00A05C95" w:rsidRDefault="008A40F2" w:rsidP="00D55D68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</w:p>
    <w:p w14:paraId="25DBCE8B" w14:textId="42EF6FE0" w:rsidR="00D55D68" w:rsidRPr="00A05C95" w:rsidRDefault="00AE7399" w:rsidP="00861747">
      <w:pPr>
        <w:pStyle w:val="NormalWeb"/>
        <w:rPr>
          <w:rFonts w:ascii="Garamond" w:hAnsi="Garamond"/>
          <w:color w:val="000000"/>
          <w:sz w:val="22"/>
          <w:szCs w:val="22"/>
        </w:rPr>
      </w:pPr>
      <w:r w:rsidRPr="00A05C95">
        <w:rPr>
          <w:rFonts w:ascii="Garamond" w:hAnsi="Garamond"/>
          <w:sz w:val="22"/>
          <w:szCs w:val="22"/>
        </w:rPr>
        <w:t>2.</w:t>
      </w:r>
      <w:r w:rsidR="00861747" w:rsidRPr="00A05C95">
        <w:rPr>
          <w:rFonts w:ascii="Garamond" w:hAnsi="Garamond"/>
          <w:sz w:val="22"/>
          <w:szCs w:val="22"/>
          <w:lang w:eastAsia="en-US"/>
        </w:rPr>
        <w:t xml:space="preserve"> </w:t>
      </w:r>
      <w:r w:rsidR="00861747" w:rsidRPr="00A05C95">
        <w:rPr>
          <w:rFonts w:ascii="Garamond" w:hAnsi="Garamond"/>
          <w:bCs/>
          <w:sz w:val="22"/>
          <w:szCs w:val="22"/>
          <w:lang w:eastAsia="en-US"/>
        </w:rPr>
        <w:t>[</w:t>
      </w:r>
      <w:r w:rsidR="00861747" w:rsidRPr="00A05C95">
        <w:rPr>
          <w:rFonts w:ascii="Garamond" w:hAnsi="Garamond"/>
          <w:b/>
          <w:sz w:val="22"/>
          <w:szCs w:val="22"/>
          <w:highlight w:val="yellow"/>
          <w:lang w:eastAsia="en-US"/>
        </w:rPr>
        <w:t>NOME DA EMPRESA</w:t>
      </w:r>
      <w:r w:rsidR="00861747" w:rsidRPr="00A05C95">
        <w:rPr>
          <w:rFonts w:ascii="Garamond" w:hAnsi="Garamond"/>
          <w:b/>
          <w:sz w:val="22"/>
          <w:szCs w:val="22"/>
          <w:lang w:eastAsia="en-US"/>
        </w:rPr>
        <w:t xml:space="preserve"> </w:t>
      </w:r>
      <w:r w:rsidR="00861747" w:rsidRPr="00A05C95">
        <w:rPr>
          <w:rFonts w:ascii="Garamond" w:hAnsi="Garamond"/>
          <w:b/>
          <w:sz w:val="22"/>
          <w:szCs w:val="22"/>
          <w:highlight w:val="yellow"/>
          <w:lang w:eastAsia="en-US"/>
        </w:rPr>
        <w:t>OPERADORA</w:t>
      </w:r>
      <w:r w:rsidR="00861747" w:rsidRPr="00A05C95">
        <w:rPr>
          <w:rFonts w:ascii="Garamond" w:hAnsi="Garamond"/>
          <w:bCs/>
          <w:sz w:val="22"/>
          <w:szCs w:val="22"/>
          <w:lang w:eastAsia="en-US"/>
        </w:rPr>
        <w:t>], pessoa jurídica de direito privado, inscrita no CNPJ/MF sob o nº [</w:t>
      </w:r>
      <w:r w:rsidR="00861747" w:rsidRPr="00A05C95">
        <w:rPr>
          <w:rFonts w:ascii="Garamond" w:hAnsi="Garamond"/>
          <w:bCs/>
          <w:sz w:val="22"/>
          <w:szCs w:val="22"/>
          <w:highlight w:val="yellow"/>
          <w:lang w:eastAsia="en-US"/>
        </w:rPr>
        <w:t>Número do CNPJ</w:t>
      </w:r>
      <w:r w:rsidR="00861747" w:rsidRPr="00A05C95">
        <w:rPr>
          <w:rFonts w:ascii="Garamond" w:hAnsi="Garamond"/>
          <w:bCs/>
          <w:sz w:val="22"/>
          <w:szCs w:val="22"/>
          <w:lang w:eastAsia="en-US"/>
        </w:rPr>
        <w:t>], com sede na [</w:t>
      </w:r>
      <w:r w:rsidR="00861747" w:rsidRPr="00A05C95">
        <w:rPr>
          <w:rFonts w:ascii="Garamond" w:hAnsi="Garamond"/>
          <w:bCs/>
          <w:sz w:val="22"/>
          <w:szCs w:val="22"/>
          <w:highlight w:val="yellow"/>
          <w:lang w:eastAsia="en-US"/>
        </w:rPr>
        <w:t>Endereço Completo da Sede</w:t>
      </w:r>
      <w:r w:rsidR="00861747" w:rsidRPr="00A05C95">
        <w:rPr>
          <w:rFonts w:ascii="Garamond" w:hAnsi="Garamond"/>
          <w:bCs/>
          <w:sz w:val="22"/>
          <w:szCs w:val="22"/>
          <w:lang w:eastAsia="en-US"/>
        </w:rPr>
        <w:t xml:space="preserve">], </w:t>
      </w:r>
      <w:proofErr w:type="spellStart"/>
      <w:r w:rsidR="00A05C95" w:rsidRPr="00A05C95">
        <w:rPr>
          <w:rFonts w:ascii="Garamond" w:hAnsi="Garamond"/>
          <w:bCs/>
          <w:sz w:val="22"/>
          <w:szCs w:val="22"/>
          <w:highlight w:val="yellow"/>
          <w:lang w:eastAsia="en-US"/>
        </w:rPr>
        <w:t>email</w:t>
      </w:r>
      <w:proofErr w:type="spellEnd"/>
      <w:r w:rsidR="00A05C95">
        <w:rPr>
          <w:rFonts w:ascii="Garamond" w:hAnsi="Garamond"/>
          <w:bCs/>
          <w:sz w:val="22"/>
          <w:szCs w:val="22"/>
          <w:lang w:eastAsia="en-US"/>
        </w:rPr>
        <w:t>],</w:t>
      </w:r>
      <w:r w:rsidR="00A05C95" w:rsidRPr="00A05C95">
        <w:rPr>
          <w:rFonts w:ascii="Garamond" w:hAnsi="Garamond"/>
          <w:bCs/>
          <w:sz w:val="22"/>
          <w:szCs w:val="22"/>
          <w:lang w:eastAsia="en-US"/>
        </w:rPr>
        <w:t xml:space="preserve"> </w:t>
      </w:r>
      <w:r w:rsidR="00861747" w:rsidRPr="00A05C95">
        <w:rPr>
          <w:rFonts w:ascii="Garamond" w:hAnsi="Garamond"/>
          <w:bCs/>
          <w:sz w:val="22"/>
          <w:szCs w:val="22"/>
          <w:lang w:eastAsia="en-US"/>
        </w:rPr>
        <w:t>neste ato representada por seu(s) representante(s) legal(</w:t>
      </w:r>
      <w:proofErr w:type="spellStart"/>
      <w:r w:rsidR="00861747" w:rsidRPr="00A05C95">
        <w:rPr>
          <w:rFonts w:ascii="Garamond" w:hAnsi="Garamond"/>
          <w:bCs/>
          <w:sz w:val="22"/>
          <w:szCs w:val="22"/>
          <w:lang w:eastAsia="en-US"/>
        </w:rPr>
        <w:t>is</w:t>
      </w:r>
      <w:proofErr w:type="spellEnd"/>
      <w:r w:rsidR="00861747" w:rsidRPr="00A05C95">
        <w:rPr>
          <w:rFonts w:ascii="Garamond" w:hAnsi="Garamond"/>
          <w:bCs/>
          <w:sz w:val="22"/>
          <w:szCs w:val="22"/>
          <w:lang w:eastAsia="en-US"/>
        </w:rPr>
        <w:t xml:space="preserve">), </w:t>
      </w:r>
      <w:r w:rsidR="00861747" w:rsidRPr="00A05C95">
        <w:rPr>
          <w:rFonts w:ascii="Garamond" w:hAnsi="Garamond"/>
          <w:bCs/>
          <w:i/>
          <w:iCs/>
          <w:sz w:val="22"/>
          <w:szCs w:val="22"/>
          <w:lang w:eastAsia="en-US"/>
        </w:rPr>
        <w:t>[</w:t>
      </w:r>
      <w:r w:rsidR="00861747" w:rsidRPr="00A05C95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Nome do(s) Representante(s</w:t>
      </w:r>
      <w:r w:rsidR="00861747" w:rsidRPr="00A05C95">
        <w:rPr>
          <w:rFonts w:ascii="Garamond" w:hAnsi="Garamond"/>
          <w:bCs/>
          <w:i/>
          <w:iCs/>
          <w:sz w:val="22"/>
          <w:szCs w:val="22"/>
          <w:lang w:eastAsia="en-US"/>
        </w:rPr>
        <w:t>)], [</w:t>
      </w:r>
      <w:r w:rsidR="00861747" w:rsidRPr="00A05C95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Nacionalidade</w:t>
      </w:r>
      <w:r w:rsidR="00861747" w:rsidRPr="00A05C95">
        <w:rPr>
          <w:rFonts w:ascii="Garamond" w:hAnsi="Garamond"/>
          <w:bCs/>
          <w:i/>
          <w:iCs/>
          <w:sz w:val="22"/>
          <w:szCs w:val="22"/>
          <w:lang w:eastAsia="en-US"/>
        </w:rPr>
        <w:t>], [</w:t>
      </w:r>
      <w:r w:rsidR="00861747" w:rsidRPr="00A05C95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Estado Civil</w:t>
      </w:r>
      <w:r w:rsidR="00861747" w:rsidRPr="00A05C95">
        <w:rPr>
          <w:rFonts w:ascii="Garamond" w:hAnsi="Garamond"/>
          <w:bCs/>
          <w:i/>
          <w:iCs/>
          <w:sz w:val="22"/>
          <w:szCs w:val="22"/>
          <w:lang w:eastAsia="en-US"/>
        </w:rPr>
        <w:t>], [</w:t>
      </w:r>
      <w:r w:rsidR="00861747" w:rsidRPr="00A05C95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Profissão</w:t>
      </w:r>
      <w:r w:rsidR="00861747" w:rsidRPr="00A05C95">
        <w:rPr>
          <w:rFonts w:ascii="Garamond" w:hAnsi="Garamond"/>
          <w:bCs/>
          <w:i/>
          <w:iCs/>
          <w:sz w:val="22"/>
          <w:szCs w:val="22"/>
          <w:lang w:eastAsia="en-US"/>
        </w:rPr>
        <w:t>], portador(es) da cédula de identidade RG nº [</w:t>
      </w:r>
      <w:r w:rsidR="00861747" w:rsidRPr="00A05C95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Número do RG</w:t>
      </w:r>
      <w:r w:rsidR="00861747" w:rsidRPr="00A05C95">
        <w:rPr>
          <w:rFonts w:ascii="Garamond" w:hAnsi="Garamond"/>
          <w:bCs/>
          <w:i/>
          <w:iCs/>
          <w:sz w:val="22"/>
          <w:szCs w:val="22"/>
          <w:lang w:eastAsia="en-US"/>
        </w:rPr>
        <w:t>] e inscrito(s) no CPF/MF sob o nº [</w:t>
      </w:r>
      <w:r w:rsidR="00861747" w:rsidRPr="00A05C95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Número do CPF</w:t>
      </w:r>
      <w:r w:rsidR="00861747" w:rsidRPr="00A05C95">
        <w:rPr>
          <w:rFonts w:ascii="Garamond" w:hAnsi="Garamond"/>
          <w:bCs/>
          <w:i/>
          <w:iCs/>
          <w:sz w:val="22"/>
          <w:szCs w:val="22"/>
          <w:lang w:eastAsia="en-US"/>
        </w:rPr>
        <w:t>], residente(s) e domiciliado(s) na [</w:t>
      </w:r>
      <w:r w:rsidR="00861747" w:rsidRPr="00A05C95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Endereço Completo do(s) Representante(s</w:t>
      </w:r>
      <w:r w:rsidR="00861747" w:rsidRPr="00A05C95">
        <w:rPr>
          <w:rFonts w:ascii="Garamond" w:hAnsi="Garamond"/>
          <w:bCs/>
          <w:i/>
          <w:iCs/>
          <w:sz w:val="22"/>
          <w:szCs w:val="22"/>
          <w:lang w:eastAsia="en-US"/>
        </w:rPr>
        <w:t>)],</w:t>
      </w:r>
      <w:r w:rsidR="00861747" w:rsidRPr="00A05C95">
        <w:rPr>
          <w:rFonts w:ascii="Garamond" w:hAnsi="Garamond"/>
          <w:sz w:val="22"/>
          <w:szCs w:val="22"/>
          <w:lang w:eastAsia="en-US"/>
        </w:rPr>
        <w:t xml:space="preserve"> </w:t>
      </w:r>
      <w:r w:rsidRPr="00A05C95">
        <w:rPr>
          <w:rFonts w:ascii="Garamond" w:hAnsi="Garamond"/>
          <w:color w:val="000000"/>
          <w:sz w:val="22"/>
          <w:szCs w:val="22"/>
        </w:rPr>
        <w:t xml:space="preserve">neste </w:t>
      </w:r>
      <w:r w:rsidR="00FD0F98" w:rsidRPr="00A05C95">
        <w:rPr>
          <w:rFonts w:ascii="Garamond" w:hAnsi="Garamond"/>
          <w:color w:val="000000"/>
          <w:sz w:val="22"/>
          <w:szCs w:val="22"/>
        </w:rPr>
        <w:t>Contrato</w:t>
      </w:r>
      <w:r w:rsidRPr="00A05C95">
        <w:rPr>
          <w:rFonts w:ascii="Garamond" w:hAnsi="Garamond"/>
          <w:color w:val="000000"/>
          <w:sz w:val="22"/>
          <w:szCs w:val="22"/>
        </w:rPr>
        <w:t xml:space="preserve"> denominado </w:t>
      </w:r>
      <w:r w:rsidR="008A40F2" w:rsidRPr="00A05C95">
        <w:rPr>
          <w:rFonts w:ascii="Garamond" w:hAnsi="Garamond"/>
          <w:b/>
          <w:bCs/>
          <w:sz w:val="22"/>
          <w:szCs w:val="22"/>
        </w:rPr>
        <w:t>“OPERADOR</w:t>
      </w:r>
      <w:r w:rsidR="00CC24C9" w:rsidRPr="00A05C95">
        <w:rPr>
          <w:rFonts w:ascii="Garamond" w:hAnsi="Garamond"/>
          <w:b/>
          <w:bCs/>
          <w:sz w:val="22"/>
          <w:szCs w:val="22"/>
        </w:rPr>
        <w:t>”</w:t>
      </w:r>
      <w:r w:rsidRPr="00A05C95">
        <w:rPr>
          <w:rFonts w:ascii="Garamond" w:hAnsi="Garamond"/>
          <w:b/>
          <w:bCs/>
          <w:sz w:val="22"/>
          <w:szCs w:val="22"/>
        </w:rPr>
        <w:t>.</w:t>
      </w:r>
    </w:p>
    <w:p w14:paraId="264B0625" w14:textId="77777777" w:rsidR="00D55D68" w:rsidRPr="00A05C95" w:rsidRDefault="00D55D68" w:rsidP="00D55D68">
      <w:pPr>
        <w:shd w:val="clear" w:color="auto" w:fill="FFFFFF" w:themeFill="background1"/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</w:p>
    <w:p w14:paraId="54A79005" w14:textId="4FBE5762" w:rsidR="00D55D68" w:rsidRPr="00A05C95" w:rsidRDefault="00AE7399" w:rsidP="00D55D68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3. </w:t>
      </w:r>
      <w:r w:rsidR="00177068" w:rsidRPr="00A05C95">
        <w:rPr>
          <w:rFonts w:ascii="Garamond" w:eastAsia="Times New Roman" w:hAnsi="Garamond" w:cs="Times New Roman"/>
          <w:sz w:val="22"/>
          <w:lang w:eastAsia="pt-BR"/>
        </w:rPr>
        <w:t>Em c</w:t>
      </w:r>
      <w:r w:rsidR="00F75E9F" w:rsidRPr="00A05C95">
        <w:rPr>
          <w:rFonts w:ascii="Garamond" w:eastAsia="Times New Roman" w:hAnsi="Garamond" w:cs="Times New Roman"/>
          <w:sz w:val="22"/>
          <w:lang w:eastAsia="pt-BR"/>
        </w:rPr>
        <w:t>onjunto</w:t>
      </w:r>
      <w:r w:rsidR="00D55D68" w:rsidRPr="00A05C95">
        <w:rPr>
          <w:rFonts w:ascii="Garamond" w:eastAsia="Times New Roman" w:hAnsi="Garamond" w:cs="Times New Roman"/>
          <w:sz w:val="22"/>
          <w:lang w:eastAsia="pt-BR"/>
        </w:rPr>
        <w:t xml:space="preserve"> denominados </w:t>
      </w:r>
      <w:r w:rsidR="00F75E9F" w:rsidRPr="00A05C95">
        <w:rPr>
          <w:rFonts w:ascii="Garamond" w:eastAsia="Times New Roman" w:hAnsi="Garamond" w:cs="Times New Roman"/>
          <w:sz w:val="22"/>
          <w:lang w:eastAsia="pt-BR"/>
        </w:rPr>
        <w:t>“</w:t>
      </w:r>
      <w:r w:rsidR="00D55D68" w:rsidRPr="00A05C95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F75E9F" w:rsidRPr="00A05C95">
        <w:rPr>
          <w:rFonts w:ascii="Garamond" w:eastAsia="Times New Roman" w:hAnsi="Garamond" w:cs="Times New Roman"/>
          <w:sz w:val="22"/>
          <w:lang w:eastAsia="pt-BR"/>
        </w:rPr>
        <w:t>”, e quando referidas individualmente, mas de forma indistinta, de “</w:t>
      </w:r>
      <w:r w:rsidR="00D55D68" w:rsidRPr="00A05C95">
        <w:rPr>
          <w:rFonts w:ascii="Garamond" w:eastAsia="Times New Roman" w:hAnsi="Garamond" w:cs="Times New Roman"/>
          <w:b/>
          <w:bCs/>
          <w:sz w:val="22"/>
          <w:lang w:eastAsia="pt-BR"/>
        </w:rPr>
        <w:t>PARTE</w:t>
      </w:r>
      <w:r w:rsidR="00F75E9F" w:rsidRPr="00A05C95">
        <w:rPr>
          <w:rFonts w:ascii="Garamond" w:eastAsia="Times New Roman" w:hAnsi="Garamond" w:cs="Times New Roman"/>
          <w:sz w:val="22"/>
          <w:lang w:eastAsia="pt-BR"/>
        </w:rPr>
        <w:t>”</w:t>
      </w:r>
      <w:r w:rsidR="00177068" w:rsidRPr="00A05C95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0553A9CE" w14:textId="77777777" w:rsidR="00D17325" w:rsidRPr="00A05C95" w:rsidRDefault="00D17325" w:rsidP="007E7EC8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</w:p>
    <w:p w14:paraId="0553A9CF" w14:textId="77777777" w:rsidR="00D17325" w:rsidRPr="00A05C95" w:rsidRDefault="00D17325" w:rsidP="00D1120E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1" w:name="_Toc84541271"/>
      <w:r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II. CONSIDERANDOS.</w:t>
      </w:r>
      <w:bookmarkEnd w:id="1"/>
    </w:p>
    <w:p w14:paraId="0553A9D0" w14:textId="77777777" w:rsidR="00D17325" w:rsidRPr="00A05C95" w:rsidRDefault="00D17325" w:rsidP="00D1120E">
      <w:pPr>
        <w:pStyle w:val="Ttulo1"/>
        <w:spacing w:before="0"/>
        <w:rPr>
          <w:rFonts w:ascii="Garamond" w:hAnsi="Garamond"/>
          <w:sz w:val="22"/>
          <w:szCs w:val="22"/>
          <w:lang w:eastAsia="pt-BR"/>
        </w:rPr>
      </w:pPr>
    </w:p>
    <w:p w14:paraId="0553A9D1" w14:textId="1FC7976B" w:rsidR="00EF37F0" w:rsidRPr="00A05C95" w:rsidRDefault="00AE7399" w:rsidP="001F0754">
      <w:pPr>
        <w:pStyle w:val="PargrafodaLista"/>
        <w:spacing w:after="0" w:line="240" w:lineRule="auto"/>
        <w:ind w:left="0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>4</w:t>
      </w:r>
      <w:r w:rsidR="003327E9" w:rsidRPr="00A05C95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EF37F0" w:rsidRPr="00A05C95">
        <w:rPr>
          <w:rFonts w:ascii="Garamond" w:eastAsia="Times New Roman" w:hAnsi="Garamond" w:cs="Times New Roman"/>
          <w:sz w:val="22"/>
          <w:lang w:eastAsia="pt-BR"/>
        </w:rPr>
        <w:t>Considerando que:</w:t>
      </w:r>
    </w:p>
    <w:p w14:paraId="0553A9D2" w14:textId="77777777" w:rsidR="00EF37F0" w:rsidRPr="00A05C95" w:rsidRDefault="00EF37F0" w:rsidP="00EF37F0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</w:p>
    <w:p w14:paraId="5FD45F5F" w14:textId="1AD36B9B" w:rsidR="00F72A15" w:rsidRPr="00A05C95" w:rsidRDefault="008A40F2" w:rsidP="00D052D9">
      <w:pPr>
        <w:pStyle w:val="PargrafodaLista"/>
        <w:numPr>
          <w:ilvl w:val="0"/>
          <w:numId w:val="2"/>
        </w:numPr>
        <w:spacing w:after="0" w:line="240" w:lineRule="auto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lastRenderedPageBreak/>
        <w:t>O</w:t>
      </w:r>
      <w:r w:rsidR="007B3E7A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Pr="00A05C95">
        <w:rPr>
          <w:rFonts w:ascii="Garamond" w:eastAsia="Times New Roman" w:hAnsi="Garamond" w:cs="Times New Roman"/>
          <w:b/>
          <w:bCs/>
          <w:sz w:val="22"/>
          <w:lang w:eastAsia="pt-BR"/>
        </w:rPr>
        <w:t>CONTROLADOR</w:t>
      </w:r>
      <w:r w:rsidR="007B3E7A" w:rsidRPr="00A05C95">
        <w:rPr>
          <w:rFonts w:ascii="Garamond" w:eastAsia="Times New Roman" w:hAnsi="Garamond" w:cs="Times New Roman"/>
          <w:sz w:val="22"/>
          <w:lang w:eastAsia="pt-BR"/>
        </w:rPr>
        <w:t xml:space="preserve"> é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 uma empresa especializada em</w:t>
      </w:r>
      <w:r w:rsidR="00A05C95">
        <w:rPr>
          <w:rFonts w:ascii="Garamond" w:eastAsia="Times New Roman" w:hAnsi="Garamond" w:cs="Times New Roman"/>
          <w:sz w:val="22"/>
          <w:lang w:eastAsia="pt-BR"/>
        </w:rPr>
        <w:t xml:space="preserve"> [</w:t>
      </w:r>
      <w:r w:rsidR="00A05C95" w:rsidRPr="00A05C95">
        <w:rPr>
          <w:rFonts w:ascii="Garamond" w:eastAsia="Times New Roman" w:hAnsi="Garamond" w:cs="Times New Roman"/>
          <w:sz w:val="22"/>
          <w:highlight w:val="yellow"/>
          <w:lang w:eastAsia="pt-BR"/>
        </w:rPr>
        <w:t>descrever sobre o que a empresa é especializada, o que ela faz como negócio</w:t>
      </w:r>
      <w:r w:rsidR="00A05C95">
        <w:rPr>
          <w:rFonts w:ascii="Garamond" w:eastAsia="Times New Roman" w:hAnsi="Garamond" w:cs="Times New Roman"/>
          <w:sz w:val="22"/>
          <w:highlight w:val="yellow"/>
          <w:lang w:eastAsia="pt-BR"/>
        </w:rPr>
        <w:t>, preferencialmente informando os CNAES</w:t>
      </w:r>
      <w:r w:rsidR="00A05C95" w:rsidRPr="00A05C95">
        <w:rPr>
          <w:rFonts w:ascii="Garamond" w:eastAsia="Times New Roman" w:hAnsi="Garamond" w:cs="Times New Roman"/>
          <w:sz w:val="22"/>
          <w:highlight w:val="yellow"/>
          <w:lang w:eastAsia="pt-BR"/>
        </w:rPr>
        <w:t>]</w:t>
      </w:r>
    </w:p>
    <w:p w14:paraId="39637553" w14:textId="77777777" w:rsidR="00BA3176" w:rsidRPr="00A05C95" w:rsidRDefault="00BA3176" w:rsidP="00BA3176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</w:p>
    <w:p w14:paraId="052B7E63" w14:textId="23AB2D05" w:rsidR="008A40F2" w:rsidRPr="00A05C95" w:rsidRDefault="008A40F2" w:rsidP="008A40F2">
      <w:pPr>
        <w:pStyle w:val="PargrafodaLista"/>
        <w:numPr>
          <w:ilvl w:val="0"/>
          <w:numId w:val="2"/>
        </w:numPr>
        <w:spacing w:after="0" w:line="240" w:lineRule="auto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Por sua vez, o </w:t>
      </w:r>
      <w:r w:rsidRPr="00A05C95">
        <w:rPr>
          <w:rFonts w:ascii="Garamond" w:eastAsia="Times New Roman" w:hAnsi="Garamond" w:cs="Times New Roman"/>
          <w:b/>
          <w:bCs/>
          <w:sz w:val="22"/>
          <w:lang w:eastAsia="pt-BR"/>
        </w:rPr>
        <w:t>OPERADOR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 é uma empresa especializada em </w:t>
      </w:r>
      <w:r w:rsidR="00A05C95">
        <w:rPr>
          <w:rFonts w:ascii="Garamond" w:eastAsia="Times New Roman" w:hAnsi="Garamond" w:cs="Times New Roman"/>
          <w:sz w:val="22"/>
          <w:lang w:eastAsia="pt-BR"/>
        </w:rPr>
        <w:t>[</w:t>
      </w:r>
      <w:r w:rsidR="00A05C95" w:rsidRPr="00A05C95">
        <w:rPr>
          <w:rFonts w:ascii="Garamond" w:eastAsia="Times New Roman" w:hAnsi="Garamond" w:cs="Times New Roman"/>
          <w:sz w:val="22"/>
          <w:highlight w:val="yellow"/>
          <w:lang w:eastAsia="pt-BR"/>
        </w:rPr>
        <w:t>descrever sobre o que a empresa é especializada, o que ela faz como negócio</w:t>
      </w:r>
      <w:r w:rsidR="00A05C95">
        <w:rPr>
          <w:rFonts w:ascii="Garamond" w:eastAsia="Times New Roman" w:hAnsi="Garamond" w:cs="Times New Roman"/>
          <w:sz w:val="22"/>
          <w:highlight w:val="yellow"/>
          <w:lang w:eastAsia="pt-BR"/>
        </w:rPr>
        <w:t>, preferencialmente informando os CNAES</w:t>
      </w:r>
      <w:r w:rsidR="00A05C95">
        <w:rPr>
          <w:rFonts w:ascii="Garamond" w:eastAsia="Times New Roman" w:hAnsi="Garamond" w:cs="Times New Roman"/>
          <w:sz w:val="22"/>
          <w:lang w:eastAsia="pt-BR"/>
        </w:rPr>
        <w:t>];</w:t>
      </w:r>
    </w:p>
    <w:p w14:paraId="0553A9D4" w14:textId="77777777" w:rsidR="00EF37F0" w:rsidRPr="00A05C95" w:rsidRDefault="00EF37F0" w:rsidP="00EF37F0">
      <w:pPr>
        <w:pStyle w:val="PargrafodaLista"/>
        <w:spacing w:after="0" w:line="240" w:lineRule="auto"/>
        <w:ind w:left="851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7DD217C3" w14:textId="3E071E5B" w:rsidR="00B86572" w:rsidRPr="00A05C95" w:rsidRDefault="00B86572" w:rsidP="00177068">
      <w:pPr>
        <w:pStyle w:val="PargrafodaLista"/>
        <w:numPr>
          <w:ilvl w:val="0"/>
          <w:numId w:val="2"/>
        </w:numPr>
        <w:spacing w:after="0" w:line="240" w:lineRule="auto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Em </w:t>
      </w:r>
      <w:r w:rsidR="00A05C95">
        <w:rPr>
          <w:rFonts w:ascii="Garamond" w:eastAsia="Times New Roman" w:hAnsi="Garamond" w:cs="Times New Roman"/>
          <w:sz w:val="22"/>
          <w:lang w:eastAsia="pt-BR"/>
        </w:rPr>
        <w:t>[</w:t>
      </w:r>
      <w:r w:rsidR="00A05C95" w:rsidRPr="00A05C95">
        <w:rPr>
          <w:rFonts w:ascii="Garamond" w:eastAsia="Times New Roman" w:hAnsi="Garamond" w:cs="Times New Roman"/>
          <w:sz w:val="22"/>
          <w:highlight w:val="yellow"/>
          <w:lang w:eastAsia="pt-BR"/>
        </w:rPr>
        <w:t>colocar data]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Pr="00A05C95">
        <w:rPr>
          <w:rFonts w:ascii="Garamond" w:eastAsia="Times New Roman" w:hAnsi="Garamond" w:cs="Times New Roman"/>
          <w:b/>
          <w:sz w:val="22"/>
          <w:lang w:eastAsia="pt-BR"/>
        </w:rPr>
        <w:t>CONTROLADOR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 e o </w:t>
      </w:r>
      <w:r w:rsidRPr="00A05C95">
        <w:rPr>
          <w:rFonts w:ascii="Garamond" w:eastAsia="Times New Roman" w:hAnsi="Garamond" w:cs="Times New Roman"/>
          <w:b/>
          <w:sz w:val="22"/>
          <w:lang w:eastAsia="pt-BR"/>
        </w:rPr>
        <w:t>OPERADOR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 celebraram </w:t>
      </w:r>
      <w:r w:rsidR="00A05C95">
        <w:rPr>
          <w:rFonts w:ascii="Garamond" w:eastAsia="Times New Roman" w:hAnsi="Garamond" w:cs="Times New Roman"/>
          <w:sz w:val="22"/>
          <w:lang w:eastAsia="pt-BR"/>
        </w:rPr>
        <w:t xml:space="preserve">o </w:t>
      </w:r>
      <w:commentRangeStart w:id="2"/>
      <w:r w:rsidR="00A05C95">
        <w:rPr>
          <w:rFonts w:ascii="Garamond" w:eastAsia="Times New Roman" w:hAnsi="Garamond" w:cs="Times New Roman"/>
          <w:sz w:val="22"/>
          <w:lang w:eastAsia="pt-BR"/>
        </w:rPr>
        <w:t>[</w:t>
      </w:r>
      <w:r w:rsidR="00A05C95" w:rsidRPr="00A05C95">
        <w:rPr>
          <w:rFonts w:ascii="Garamond" w:eastAsia="Times New Roman" w:hAnsi="Garamond" w:cs="Times New Roman"/>
          <w:sz w:val="22"/>
          <w:highlight w:val="yellow"/>
          <w:lang w:eastAsia="pt-BR"/>
        </w:rPr>
        <w:t>contrato de prestação de serviços]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commentRangeEnd w:id="2"/>
      <w:r w:rsidR="00A05C95">
        <w:rPr>
          <w:rStyle w:val="Refdecomentrio"/>
        </w:rPr>
        <w:commentReference w:id="2"/>
      </w:r>
      <w:r w:rsidRPr="00A05C95">
        <w:rPr>
          <w:rFonts w:ascii="Garamond" w:eastAsia="Times New Roman" w:hAnsi="Garamond" w:cs="Times New Roman"/>
          <w:sz w:val="22"/>
          <w:lang w:eastAsia="pt-BR"/>
        </w:rPr>
        <w:t>(“</w:t>
      </w:r>
      <w:r w:rsidRPr="00A05C95">
        <w:rPr>
          <w:rFonts w:ascii="Garamond" w:eastAsia="Times New Roman" w:hAnsi="Garamond" w:cs="Times New Roman"/>
          <w:sz w:val="22"/>
          <w:u w:val="single"/>
          <w:lang w:eastAsia="pt-BR"/>
        </w:rPr>
        <w:t>Contrato Principal</w:t>
      </w:r>
      <w:r w:rsidRPr="00A05C95">
        <w:rPr>
          <w:rFonts w:ascii="Garamond" w:eastAsia="Times New Roman" w:hAnsi="Garamond" w:cs="Times New Roman"/>
          <w:sz w:val="22"/>
          <w:lang w:eastAsia="pt-BR"/>
        </w:rPr>
        <w:t>”);</w:t>
      </w:r>
    </w:p>
    <w:p w14:paraId="7FE688F3" w14:textId="77777777" w:rsidR="00B86572" w:rsidRPr="00A05C95" w:rsidRDefault="00B86572" w:rsidP="00B86572">
      <w:pPr>
        <w:pStyle w:val="PargrafodaLista"/>
        <w:rPr>
          <w:rFonts w:ascii="Garamond" w:eastAsia="Times New Roman" w:hAnsi="Garamond" w:cs="Times New Roman"/>
          <w:sz w:val="22"/>
          <w:lang w:eastAsia="pt-BR"/>
        </w:rPr>
      </w:pPr>
    </w:p>
    <w:p w14:paraId="64D059A7" w14:textId="0102D70D" w:rsidR="00177068" w:rsidRPr="00A05C95" w:rsidRDefault="00C72CFB" w:rsidP="00177068">
      <w:pPr>
        <w:pStyle w:val="PargrafodaLista"/>
        <w:numPr>
          <w:ilvl w:val="0"/>
          <w:numId w:val="2"/>
        </w:numPr>
        <w:spacing w:after="0" w:line="240" w:lineRule="auto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>Para a execução do Contrato P</w:t>
      </w:r>
      <w:r w:rsidR="00B86572" w:rsidRPr="00A05C95">
        <w:rPr>
          <w:rFonts w:ascii="Garamond" w:eastAsia="Times New Roman" w:hAnsi="Garamond" w:cs="Times New Roman"/>
          <w:sz w:val="22"/>
          <w:lang w:eastAsia="pt-BR"/>
        </w:rPr>
        <w:t>rincipal</w:t>
      </w:r>
      <w:r w:rsidR="008A40F2" w:rsidRPr="00A05C95">
        <w:rPr>
          <w:rFonts w:ascii="Garamond" w:eastAsia="Times New Roman" w:hAnsi="Garamond" w:cs="Times New Roman"/>
          <w:bCs/>
          <w:sz w:val="22"/>
          <w:lang w:eastAsia="pt-BR"/>
        </w:rPr>
        <w:t xml:space="preserve"> </w:t>
      </w:r>
      <w:r w:rsidR="007A3E1F" w:rsidRPr="00A05C95">
        <w:rPr>
          <w:rFonts w:ascii="Garamond" w:eastAsia="Times New Roman" w:hAnsi="Garamond" w:cs="Times New Roman"/>
          <w:bCs/>
          <w:sz w:val="22"/>
          <w:lang w:eastAsia="pt-BR"/>
        </w:rPr>
        <w:t>o</w:t>
      </w:r>
      <w:r w:rsidR="008A40F2" w:rsidRPr="00A05C95">
        <w:rPr>
          <w:rFonts w:ascii="Garamond" w:eastAsia="Times New Roman" w:hAnsi="Garamond" w:cs="Times New Roman"/>
          <w:bCs/>
          <w:sz w:val="22"/>
          <w:lang w:eastAsia="pt-BR"/>
        </w:rPr>
        <w:t xml:space="preserve"> </w:t>
      </w:r>
      <w:r w:rsidR="008A40F2" w:rsidRPr="00A05C95">
        <w:rPr>
          <w:rFonts w:ascii="Garamond" w:eastAsia="Times New Roman" w:hAnsi="Garamond" w:cs="Times New Roman"/>
          <w:b/>
          <w:bCs/>
          <w:sz w:val="22"/>
          <w:lang w:eastAsia="pt-BR"/>
        </w:rPr>
        <w:t>CONTROLADOR</w:t>
      </w:r>
      <w:r w:rsidR="008A40F2" w:rsidRPr="00A05C95">
        <w:rPr>
          <w:rFonts w:ascii="Garamond" w:eastAsia="Times New Roman" w:hAnsi="Garamond" w:cs="Times New Roman"/>
          <w:bCs/>
          <w:sz w:val="22"/>
          <w:lang w:eastAsia="pt-BR"/>
        </w:rPr>
        <w:t xml:space="preserve"> </w:t>
      </w:r>
      <w:r w:rsidR="00B86572" w:rsidRPr="00A05C95">
        <w:rPr>
          <w:rFonts w:ascii="Garamond" w:eastAsia="Times New Roman" w:hAnsi="Garamond" w:cs="Times New Roman"/>
          <w:bCs/>
          <w:sz w:val="22"/>
          <w:lang w:eastAsia="pt-BR"/>
        </w:rPr>
        <w:t>precisará fornecer</w:t>
      </w:r>
      <w:r w:rsidR="008A40F2" w:rsidRPr="00A05C95">
        <w:rPr>
          <w:rFonts w:ascii="Garamond" w:eastAsia="Times New Roman" w:hAnsi="Garamond" w:cs="Times New Roman"/>
          <w:bCs/>
          <w:sz w:val="22"/>
          <w:lang w:eastAsia="pt-BR"/>
        </w:rPr>
        <w:t xml:space="preserve"> ao </w:t>
      </w:r>
      <w:r w:rsidR="008A40F2" w:rsidRPr="00A05C95">
        <w:rPr>
          <w:rFonts w:ascii="Garamond" w:eastAsia="Times New Roman" w:hAnsi="Garamond" w:cs="Times New Roman"/>
          <w:b/>
          <w:bCs/>
          <w:sz w:val="22"/>
          <w:lang w:eastAsia="pt-BR"/>
        </w:rPr>
        <w:t>OPERADOR</w:t>
      </w:r>
      <w:r w:rsidR="008A40F2" w:rsidRPr="00A05C95">
        <w:rPr>
          <w:rFonts w:ascii="Garamond" w:eastAsia="Times New Roman" w:hAnsi="Garamond" w:cs="Times New Roman"/>
          <w:bCs/>
          <w:sz w:val="22"/>
          <w:lang w:eastAsia="pt-BR"/>
        </w:rPr>
        <w:t xml:space="preserve"> dados</w:t>
      </w:r>
      <w:r w:rsidR="007A3E1F" w:rsidRPr="00A05C95">
        <w:rPr>
          <w:rFonts w:ascii="Garamond" w:eastAsia="Times New Roman" w:hAnsi="Garamond" w:cs="Times New Roman"/>
          <w:bCs/>
          <w:sz w:val="22"/>
          <w:lang w:eastAsia="pt-BR"/>
        </w:rPr>
        <w:t xml:space="preserve"> pessoais</w:t>
      </w:r>
      <w:r w:rsidR="008A40F2" w:rsidRPr="00A05C95">
        <w:rPr>
          <w:rFonts w:ascii="Garamond" w:eastAsia="Times New Roman" w:hAnsi="Garamond" w:cs="Times New Roman"/>
          <w:bCs/>
          <w:sz w:val="22"/>
          <w:lang w:eastAsia="pt-BR"/>
        </w:rPr>
        <w:t xml:space="preserve"> que estão sob sua responsabilidade, que ser</w:t>
      </w:r>
      <w:r w:rsidR="007A3E1F" w:rsidRPr="00A05C95">
        <w:rPr>
          <w:rFonts w:ascii="Garamond" w:eastAsia="Times New Roman" w:hAnsi="Garamond" w:cs="Times New Roman"/>
          <w:bCs/>
          <w:sz w:val="22"/>
          <w:lang w:eastAsia="pt-BR"/>
        </w:rPr>
        <w:t>ão objeto de operações de tratamento</w:t>
      </w:r>
      <w:r w:rsidR="00B86572" w:rsidRPr="00A05C95">
        <w:rPr>
          <w:rFonts w:ascii="Garamond" w:eastAsia="Times New Roman" w:hAnsi="Garamond" w:cs="Times New Roman"/>
          <w:bCs/>
          <w:sz w:val="22"/>
          <w:lang w:eastAsia="pt-BR"/>
        </w:rPr>
        <w:t xml:space="preserve"> pelo </w:t>
      </w:r>
      <w:r w:rsidR="00B86572" w:rsidRPr="00A05C95">
        <w:rPr>
          <w:rFonts w:ascii="Garamond" w:eastAsia="Times New Roman" w:hAnsi="Garamond" w:cs="Times New Roman"/>
          <w:b/>
          <w:bCs/>
          <w:sz w:val="22"/>
          <w:lang w:eastAsia="pt-BR"/>
        </w:rPr>
        <w:t>OPERADOR</w:t>
      </w:r>
      <w:r w:rsidR="007A3E1F" w:rsidRPr="00A05C95">
        <w:rPr>
          <w:rFonts w:ascii="Garamond" w:eastAsia="Times New Roman" w:hAnsi="Garamond" w:cs="Times New Roman"/>
          <w:bCs/>
          <w:sz w:val="22"/>
          <w:lang w:eastAsia="pt-BR"/>
        </w:rPr>
        <w:t>;</w:t>
      </w:r>
    </w:p>
    <w:p w14:paraId="0B39D3BA" w14:textId="77777777" w:rsidR="007A3E1F" w:rsidRPr="00A05C95" w:rsidRDefault="007A3E1F" w:rsidP="007A3E1F">
      <w:pPr>
        <w:pStyle w:val="PargrafodaLista"/>
        <w:rPr>
          <w:rFonts w:ascii="Garamond" w:eastAsia="Times New Roman" w:hAnsi="Garamond" w:cs="Times New Roman"/>
          <w:sz w:val="22"/>
          <w:lang w:eastAsia="pt-BR"/>
        </w:rPr>
      </w:pPr>
    </w:p>
    <w:p w14:paraId="1CA4B76D" w14:textId="3E5FEDA2" w:rsidR="007A3E1F" w:rsidRPr="00A05C95" w:rsidRDefault="00B86572" w:rsidP="007A3E1F">
      <w:pPr>
        <w:pStyle w:val="PargrafodaLista"/>
        <w:numPr>
          <w:ilvl w:val="0"/>
          <w:numId w:val="2"/>
        </w:numPr>
        <w:spacing w:after="0" w:line="240" w:lineRule="auto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>O</w:t>
      </w:r>
      <w:r w:rsidR="007A3E1F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7A3E1F" w:rsidRPr="00A05C95">
        <w:rPr>
          <w:rFonts w:ascii="Garamond" w:eastAsia="Times New Roman" w:hAnsi="Garamond" w:cs="Times New Roman"/>
          <w:b/>
          <w:sz w:val="22"/>
          <w:lang w:eastAsia="pt-BR"/>
        </w:rPr>
        <w:t>OPERADOR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 possui</w:t>
      </w:r>
      <w:r w:rsidR="007A3E1F" w:rsidRPr="00A05C95">
        <w:rPr>
          <w:rFonts w:ascii="Garamond" w:eastAsia="Times New Roman" w:hAnsi="Garamond" w:cs="Times New Roman"/>
          <w:sz w:val="22"/>
          <w:lang w:eastAsia="pt-BR"/>
        </w:rPr>
        <w:t xml:space="preserve"> o dever legal de realizar operações de tratamento de dados pessoais exclusivamente de acordo com as instruções lícitas fornecidas pelo </w:t>
      </w:r>
      <w:r w:rsidR="007A3E1F" w:rsidRPr="00A05C95">
        <w:rPr>
          <w:rFonts w:ascii="Garamond" w:eastAsia="Times New Roman" w:hAnsi="Garamond" w:cs="Times New Roman"/>
          <w:b/>
          <w:sz w:val="22"/>
          <w:lang w:eastAsia="pt-BR"/>
        </w:rPr>
        <w:t>CONTROLADOR</w:t>
      </w:r>
      <w:r w:rsidR="007A3E1F" w:rsidRPr="00A05C95">
        <w:rPr>
          <w:rFonts w:ascii="Garamond" w:eastAsia="Times New Roman" w:hAnsi="Garamond" w:cs="Times New Roman"/>
          <w:sz w:val="22"/>
          <w:lang w:eastAsia="pt-BR"/>
        </w:rPr>
        <w:t>, que por sua vez deverá fiscalizar o cumprimento desse dever;</w:t>
      </w:r>
    </w:p>
    <w:p w14:paraId="2D938501" w14:textId="77777777" w:rsidR="00B261A6" w:rsidRPr="00A05C95" w:rsidRDefault="00B261A6" w:rsidP="00177068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</w:p>
    <w:p w14:paraId="3470C2FD" w14:textId="7C42D7F2" w:rsidR="00177068" w:rsidRPr="00A05C95" w:rsidRDefault="0090166F" w:rsidP="00177068">
      <w:pPr>
        <w:spacing w:after="0" w:line="240" w:lineRule="auto"/>
        <w:rPr>
          <w:rFonts w:ascii="Garamond" w:hAnsi="Garamond"/>
          <w:sz w:val="22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>5</w:t>
      </w:r>
      <w:r w:rsidR="00177068" w:rsidRPr="00A05C95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Pr="00A05C95">
        <w:rPr>
          <w:rFonts w:ascii="Garamond" w:eastAsia="Times New Roman" w:hAnsi="Garamond" w:cs="Times New Roman"/>
          <w:sz w:val="22"/>
          <w:lang w:eastAsia="pt-BR"/>
        </w:rPr>
        <w:t>As</w:t>
      </w:r>
      <w:r w:rsidR="00177068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177068" w:rsidRPr="00A05C95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177068" w:rsidRPr="00A05C95">
        <w:rPr>
          <w:rFonts w:ascii="Garamond" w:eastAsia="Times New Roman" w:hAnsi="Garamond" w:cs="Times New Roman"/>
          <w:sz w:val="22"/>
          <w:lang w:eastAsia="pt-BR"/>
        </w:rPr>
        <w:t xml:space="preserve"> resolvem celebrar o presente “</w:t>
      </w:r>
      <w:r w:rsidR="00AA2D2D" w:rsidRPr="00A05C95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CONTRATO DE </w:t>
      </w:r>
      <w:r w:rsidR="007A3E1F" w:rsidRPr="00A05C95">
        <w:rPr>
          <w:rFonts w:ascii="Garamond" w:eastAsia="Times New Roman" w:hAnsi="Garamond" w:cs="Times New Roman"/>
          <w:b/>
          <w:bCs/>
          <w:sz w:val="22"/>
          <w:lang w:eastAsia="pt-BR"/>
        </w:rPr>
        <w:t>TRATAMENTO DE DADOS PESSOAIS</w:t>
      </w:r>
      <w:r w:rsidR="00177068" w:rsidRPr="00A05C95">
        <w:rPr>
          <w:rFonts w:ascii="Garamond" w:eastAsia="Times New Roman" w:hAnsi="Garamond" w:cs="Times New Roman"/>
          <w:b/>
          <w:bCs/>
          <w:i/>
          <w:iCs/>
          <w:sz w:val="22"/>
          <w:lang w:eastAsia="pt-BR"/>
        </w:rPr>
        <w:t>”</w:t>
      </w:r>
      <w:r w:rsidR="00177068" w:rsidRPr="00A05C95">
        <w:rPr>
          <w:rFonts w:ascii="Garamond" w:eastAsia="Times New Roman" w:hAnsi="Garamond" w:cs="Times New Roman"/>
          <w:sz w:val="22"/>
          <w:lang w:eastAsia="pt-BR"/>
        </w:rPr>
        <w:t xml:space="preserve"> ou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 apenas </w:t>
      </w:r>
      <w:r w:rsidR="00177068" w:rsidRPr="00A05C95">
        <w:rPr>
          <w:rFonts w:ascii="Garamond" w:eastAsia="Times New Roman" w:hAnsi="Garamond" w:cs="Times New Roman"/>
          <w:sz w:val="22"/>
          <w:lang w:eastAsia="pt-BR"/>
        </w:rPr>
        <w:t xml:space="preserve">“Contrato”, </w:t>
      </w:r>
      <w:r w:rsidR="00177068" w:rsidRPr="00A05C95">
        <w:rPr>
          <w:rFonts w:ascii="Garamond" w:hAnsi="Garamond"/>
          <w:sz w:val="22"/>
        </w:rPr>
        <w:t>mediante as cláusulas e condições a seguir especificadas.</w:t>
      </w:r>
    </w:p>
    <w:p w14:paraId="509D403F" w14:textId="77777777" w:rsidR="007A3E1F" w:rsidRPr="00A05C95" w:rsidRDefault="007A3E1F" w:rsidP="00177068">
      <w:pPr>
        <w:spacing w:after="0" w:line="240" w:lineRule="auto"/>
        <w:rPr>
          <w:rFonts w:ascii="Garamond" w:hAnsi="Garamond"/>
          <w:sz w:val="22"/>
        </w:rPr>
      </w:pPr>
    </w:p>
    <w:tbl>
      <w:tblPr>
        <w:tblW w:w="8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1"/>
        <w:gridCol w:w="7543"/>
      </w:tblGrid>
      <w:tr w:rsidR="007A3E1F" w:rsidRPr="00A05C95" w14:paraId="745BEDC8" w14:textId="77777777" w:rsidTr="00996169">
        <w:trPr>
          <w:trHeight w:val="682"/>
        </w:trPr>
        <w:tc>
          <w:tcPr>
            <w:tcW w:w="11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14:paraId="64C3F570" w14:textId="77777777" w:rsidR="007A3E1F" w:rsidRPr="00A05C95" w:rsidRDefault="007A3E1F" w:rsidP="00821F6E">
            <w:pPr>
              <w:rPr>
                <w:rFonts w:ascii="Garamond" w:eastAsia="Garamond" w:hAnsi="Garamond" w:cs="Garamond"/>
                <w:sz w:val="22"/>
              </w:rPr>
            </w:pPr>
            <w:r w:rsidRPr="00A05C95">
              <w:rPr>
                <w:rFonts w:ascii="Garamond" w:eastAsia="Garamond" w:hAnsi="Garamond" w:cs="Garamond"/>
                <w:b/>
                <w:noProof/>
                <w:sz w:val="22"/>
                <w:lang w:eastAsia="pt-BR"/>
              </w:rPr>
              <w:drawing>
                <wp:inline distT="0" distB="0" distL="0" distR="0" wp14:anchorId="05BE1948" wp14:editId="68DC89F0">
                  <wp:extent cx="594000" cy="594000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00" cy="59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3" w:type="dxa"/>
            <w:tcBorders>
              <w:left w:val="single" w:sz="4" w:space="0" w:color="95B3D7" w:themeColor="accent1" w:themeTint="99"/>
            </w:tcBorders>
          </w:tcPr>
          <w:p w14:paraId="6130A44A" w14:textId="77777777" w:rsidR="007A3E1F" w:rsidRPr="00A05C95" w:rsidRDefault="00996169" w:rsidP="00821F6E">
            <w:pPr>
              <w:rPr>
                <w:rFonts w:ascii="Garamond" w:eastAsia="Garamond" w:hAnsi="Garamond" w:cs="Garamond"/>
                <w:sz w:val="22"/>
              </w:rPr>
            </w:pPr>
            <w:r w:rsidRPr="00A05C95">
              <w:rPr>
                <w:rFonts w:ascii="Garamond" w:eastAsia="Garamond" w:hAnsi="Garamond" w:cs="Garamond"/>
                <w:sz w:val="22"/>
              </w:rPr>
              <w:t xml:space="preserve">Contratos de tratamento de dados pessoais são usualmente chamados no mercado de </w:t>
            </w:r>
            <w:r w:rsidRPr="00A05C95">
              <w:rPr>
                <w:rFonts w:ascii="Garamond" w:eastAsia="Garamond" w:hAnsi="Garamond" w:cs="Garamond"/>
                <w:i/>
                <w:sz w:val="22"/>
              </w:rPr>
              <w:t xml:space="preserve">Data </w:t>
            </w:r>
            <w:proofErr w:type="spellStart"/>
            <w:r w:rsidRPr="00A05C95">
              <w:rPr>
                <w:rFonts w:ascii="Garamond" w:eastAsia="Garamond" w:hAnsi="Garamond" w:cs="Garamond"/>
                <w:i/>
                <w:sz w:val="22"/>
              </w:rPr>
              <w:t>Processing</w:t>
            </w:r>
            <w:proofErr w:type="spellEnd"/>
            <w:r w:rsidRPr="00A05C95">
              <w:rPr>
                <w:rFonts w:ascii="Garamond" w:eastAsia="Garamond" w:hAnsi="Garamond" w:cs="Garamond"/>
                <w:i/>
                <w:sz w:val="22"/>
              </w:rPr>
              <w:t xml:space="preserve"> </w:t>
            </w:r>
            <w:proofErr w:type="spellStart"/>
            <w:r w:rsidRPr="00A05C95">
              <w:rPr>
                <w:rFonts w:ascii="Garamond" w:eastAsia="Garamond" w:hAnsi="Garamond" w:cs="Garamond"/>
                <w:i/>
                <w:sz w:val="22"/>
              </w:rPr>
              <w:t>Agreement</w:t>
            </w:r>
            <w:proofErr w:type="spellEnd"/>
            <w:r w:rsidRPr="00A05C95">
              <w:rPr>
                <w:rFonts w:ascii="Garamond" w:eastAsia="Garamond" w:hAnsi="Garamond" w:cs="Garamond"/>
                <w:i/>
                <w:sz w:val="22"/>
              </w:rPr>
              <w:t xml:space="preserve"> – DPA. </w:t>
            </w:r>
            <w:r w:rsidRPr="00A05C95">
              <w:rPr>
                <w:rFonts w:ascii="Garamond" w:eastAsia="Garamond" w:hAnsi="Garamond" w:cs="Garamond"/>
                <w:sz w:val="22"/>
              </w:rPr>
              <w:t>Muito embora não seja obrigatória, a sua celebração é recomendável para atender ao disposto no art. 39 da LGPD:</w:t>
            </w:r>
          </w:p>
          <w:p w14:paraId="4CABC2C5" w14:textId="59148805" w:rsidR="00996169" w:rsidRPr="00A05C95" w:rsidRDefault="00996169" w:rsidP="00821F6E">
            <w:pPr>
              <w:rPr>
                <w:rFonts w:ascii="Garamond" w:eastAsia="Garamond" w:hAnsi="Garamond" w:cs="Garamond"/>
                <w:sz w:val="22"/>
              </w:rPr>
            </w:pPr>
            <w:r w:rsidRPr="00A05C95">
              <w:rPr>
                <w:rFonts w:ascii="Garamond" w:eastAsia="Garamond" w:hAnsi="Garamond" w:cs="Garamond"/>
                <w:sz w:val="22"/>
              </w:rPr>
              <w:t>Art. 39. O operador deverá realizar o tratamento segundo as instruções fornecidas pelo controlador, que verificará a observância das próprias instruções e das normas sobre a matéria.</w:t>
            </w:r>
          </w:p>
        </w:tc>
      </w:tr>
    </w:tbl>
    <w:p w14:paraId="3BB68974" w14:textId="77777777" w:rsidR="007A3E1F" w:rsidRPr="00A05C95" w:rsidRDefault="007A3E1F" w:rsidP="00177068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</w:p>
    <w:p w14:paraId="0553A9DE" w14:textId="77777777" w:rsidR="00917A2D" w:rsidRPr="00A05C95" w:rsidRDefault="00917A2D" w:rsidP="00917A2D">
      <w:pPr>
        <w:spacing w:after="0" w:line="240" w:lineRule="auto"/>
        <w:jc w:val="left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0553A9DF" w14:textId="7A440FAB" w:rsidR="00350BC9" w:rsidRPr="00A05C95" w:rsidRDefault="00350BC9" w:rsidP="00D1120E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3" w:name="_Toc84541272"/>
      <w:r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II</w:t>
      </w:r>
      <w:r w:rsidR="00BE6336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I</w:t>
      </w:r>
      <w:r w:rsidR="004A10C8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. </w:t>
      </w:r>
      <w:r w:rsidR="00D93064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OBJETO</w:t>
      </w:r>
      <w:r w:rsidR="00C34BA1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.</w:t>
      </w:r>
      <w:bookmarkEnd w:id="3"/>
    </w:p>
    <w:p w14:paraId="14C4B166" w14:textId="77777777" w:rsidR="00D93064" w:rsidRPr="00A05C95" w:rsidRDefault="00D93064" w:rsidP="00D1120E">
      <w:pPr>
        <w:pStyle w:val="Ttulo1"/>
        <w:spacing w:before="0"/>
        <w:rPr>
          <w:rFonts w:ascii="Garamond" w:hAnsi="Garamond"/>
          <w:sz w:val="22"/>
          <w:szCs w:val="22"/>
          <w:lang w:eastAsia="pt-BR"/>
        </w:rPr>
      </w:pPr>
    </w:p>
    <w:p w14:paraId="19DDDB2A" w14:textId="5B6BC10B" w:rsidR="002E2DAE" w:rsidRPr="00A05C95" w:rsidRDefault="00A70409" w:rsidP="00154385">
      <w:pPr>
        <w:pStyle w:val="PargrafodaLista"/>
        <w:spacing w:after="0" w:line="240" w:lineRule="auto"/>
        <w:ind w:left="0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>6</w:t>
      </w:r>
      <w:r w:rsidR="003327E9" w:rsidRPr="00A05C95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C34BA1" w:rsidRPr="00A05C95">
        <w:rPr>
          <w:rFonts w:ascii="Garamond" w:eastAsia="Times New Roman" w:hAnsi="Garamond" w:cs="Times New Roman"/>
          <w:sz w:val="22"/>
          <w:lang w:eastAsia="pt-BR"/>
        </w:rPr>
        <w:t xml:space="preserve">O presente </w:t>
      </w:r>
      <w:r w:rsidR="00363EB8" w:rsidRPr="00A05C95">
        <w:rPr>
          <w:rFonts w:ascii="Garamond" w:eastAsia="Times New Roman" w:hAnsi="Garamond" w:cs="Times New Roman"/>
          <w:sz w:val="22"/>
          <w:lang w:eastAsia="pt-BR"/>
        </w:rPr>
        <w:t xml:space="preserve">Contrato </w:t>
      </w:r>
      <w:r w:rsidR="00996169" w:rsidRPr="00A05C95">
        <w:rPr>
          <w:rFonts w:ascii="Garamond" w:eastAsia="Times New Roman" w:hAnsi="Garamond" w:cs="Times New Roman"/>
          <w:sz w:val="22"/>
          <w:lang w:eastAsia="pt-BR"/>
        </w:rPr>
        <w:t xml:space="preserve">é acessório ao </w:t>
      </w:r>
      <w:commentRangeStart w:id="4"/>
      <w:r w:rsidR="00A05C95">
        <w:rPr>
          <w:rFonts w:ascii="Garamond" w:eastAsia="Times New Roman" w:hAnsi="Garamond" w:cs="Times New Roman"/>
          <w:sz w:val="22"/>
          <w:lang w:eastAsia="pt-BR"/>
        </w:rPr>
        <w:t>[</w:t>
      </w:r>
      <w:r w:rsidR="00A05C95" w:rsidRPr="00A05C95">
        <w:rPr>
          <w:rFonts w:ascii="Garamond" w:eastAsia="Times New Roman" w:hAnsi="Garamond" w:cs="Times New Roman"/>
          <w:sz w:val="22"/>
          <w:highlight w:val="yellow"/>
          <w:lang w:eastAsia="pt-BR"/>
        </w:rPr>
        <w:t>contrato de prestação de serviços]</w:t>
      </w:r>
      <w:r w:rsidR="00A05C95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commentRangeEnd w:id="4"/>
      <w:r w:rsidR="00A05C95">
        <w:rPr>
          <w:rStyle w:val="Refdecomentrio"/>
        </w:rPr>
        <w:commentReference w:id="4"/>
      </w:r>
      <w:r w:rsidR="00996169" w:rsidRPr="00A05C95">
        <w:rPr>
          <w:rFonts w:ascii="Garamond" w:eastAsia="Times New Roman" w:hAnsi="Garamond" w:cs="Times New Roman"/>
          <w:sz w:val="22"/>
          <w:lang w:eastAsia="pt-BR"/>
        </w:rPr>
        <w:t xml:space="preserve">celebrado entre o </w:t>
      </w:r>
      <w:r w:rsidR="00996169" w:rsidRPr="00A05C95">
        <w:rPr>
          <w:rFonts w:ascii="Garamond" w:eastAsia="Times New Roman" w:hAnsi="Garamond" w:cs="Times New Roman"/>
          <w:b/>
          <w:sz w:val="22"/>
          <w:lang w:eastAsia="pt-BR"/>
        </w:rPr>
        <w:t>CONTROLADOR</w:t>
      </w:r>
      <w:r w:rsidR="00996169" w:rsidRPr="00A05C95">
        <w:rPr>
          <w:rFonts w:ascii="Garamond" w:eastAsia="Times New Roman" w:hAnsi="Garamond" w:cs="Times New Roman"/>
          <w:sz w:val="22"/>
          <w:lang w:eastAsia="pt-BR"/>
        </w:rPr>
        <w:t xml:space="preserve"> e o </w:t>
      </w:r>
      <w:r w:rsidR="00996169" w:rsidRPr="00A05C95">
        <w:rPr>
          <w:rFonts w:ascii="Garamond" w:eastAsia="Times New Roman" w:hAnsi="Garamond" w:cs="Times New Roman"/>
          <w:b/>
          <w:sz w:val="22"/>
          <w:lang w:eastAsia="pt-BR"/>
        </w:rPr>
        <w:t>OPERADOR</w:t>
      </w:r>
      <w:r w:rsidR="00996169" w:rsidRPr="00A05C95">
        <w:rPr>
          <w:rFonts w:ascii="Garamond" w:eastAsia="Times New Roman" w:hAnsi="Garamond" w:cs="Times New Roman"/>
          <w:sz w:val="22"/>
          <w:lang w:eastAsia="pt-BR"/>
        </w:rPr>
        <w:t xml:space="preserve">, em </w:t>
      </w:r>
      <w:r w:rsidR="00A05C95">
        <w:rPr>
          <w:rFonts w:ascii="Garamond" w:eastAsia="Times New Roman" w:hAnsi="Garamond" w:cs="Times New Roman"/>
          <w:sz w:val="22"/>
          <w:lang w:eastAsia="pt-BR"/>
        </w:rPr>
        <w:t>[</w:t>
      </w:r>
      <w:r w:rsidR="00A05C95" w:rsidRPr="00A05C95">
        <w:rPr>
          <w:rFonts w:ascii="Garamond" w:eastAsia="Times New Roman" w:hAnsi="Garamond" w:cs="Times New Roman"/>
          <w:sz w:val="22"/>
          <w:highlight w:val="yellow"/>
          <w:lang w:eastAsia="pt-BR"/>
        </w:rPr>
        <w:t>colocar data]</w:t>
      </w:r>
      <w:r w:rsidR="00A05C95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996169" w:rsidRPr="00A05C95">
        <w:rPr>
          <w:rFonts w:ascii="Garamond" w:eastAsia="Times New Roman" w:hAnsi="Garamond" w:cs="Times New Roman"/>
          <w:sz w:val="22"/>
          <w:lang w:eastAsia="pt-BR"/>
        </w:rPr>
        <w:t xml:space="preserve">e tem por objeto regular o tratamento de dados pessoais aos quais o </w:t>
      </w:r>
      <w:r w:rsidR="00996169" w:rsidRPr="00A05C95">
        <w:rPr>
          <w:rFonts w:ascii="Garamond" w:eastAsia="Times New Roman" w:hAnsi="Garamond" w:cs="Times New Roman"/>
          <w:b/>
          <w:sz w:val="22"/>
          <w:lang w:eastAsia="pt-BR"/>
        </w:rPr>
        <w:t xml:space="preserve">OPERADOR </w:t>
      </w:r>
      <w:r w:rsidR="00D604B0" w:rsidRPr="00A05C95">
        <w:rPr>
          <w:rFonts w:ascii="Garamond" w:eastAsia="Times New Roman" w:hAnsi="Garamond" w:cs="Times New Roman"/>
          <w:sz w:val="22"/>
          <w:lang w:eastAsia="pt-BR"/>
        </w:rPr>
        <w:t>tem</w:t>
      </w:r>
      <w:r w:rsidR="00996169" w:rsidRPr="00A05C95">
        <w:rPr>
          <w:rFonts w:ascii="Garamond" w:eastAsia="Times New Roman" w:hAnsi="Garamond" w:cs="Times New Roman"/>
          <w:sz w:val="22"/>
          <w:lang w:eastAsia="pt-BR"/>
        </w:rPr>
        <w:t xml:space="preserve"> acesso em </w:t>
      </w:r>
      <w:r w:rsidR="00D604B0" w:rsidRPr="00A05C95">
        <w:rPr>
          <w:rFonts w:ascii="Garamond" w:eastAsia="Times New Roman" w:hAnsi="Garamond" w:cs="Times New Roman"/>
          <w:sz w:val="22"/>
          <w:lang w:eastAsia="pt-BR"/>
        </w:rPr>
        <w:t>decorrência da</w:t>
      </w:r>
      <w:r w:rsidR="00996169" w:rsidRPr="00A05C95">
        <w:rPr>
          <w:rFonts w:ascii="Garamond" w:eastAsia="Times New Roman" w:hAnsi="Garamond" w:cs="Times New Roman"/>
          <w:sz w:val="22"/>
          <w:lang w:eastAsia="pt-BR"/>
        </w:rPr>
        <w:t xml:space="preserve"> referida relação contratual com o </w:t>
      </w:r>
      <w:r w:rsidR="00996169" w:rsidRPr="00A05C95">
        <w:rPr>
          <w:rFonts w:ascii="Garamond" w:eastAsia="Times New Roman" w:hAnsi="Garamond" w:cs="Times New Roman"/>
          <w:b/>
          <w:sz w:val="22"/>
          <w:lang w:eastAsia="pt-BR"/>
        </w:rPr>
        <w:t>CONTROLADOR</w:t>
      </w:r>
      <w:r w:rsidR="00996169" w:rsidRPr="00A05C95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2AB12059" w14:textId="77777777" w:rsidR="00996169" w:rsidRPr="00A05C95" w:rsidRDefault="00996169" w:rsidP="00154385">
      <w:pPr>
        <w:pStyle w:val="PargrafodaLista"/>
        <w:spacing w:after="0" w:line="240" w:lineRule="auto"/>
        <w:ind w:left="0"/>
        <w:rPr>
          <w:rFonts w:ascii="Garamond" w:eastAsia="Times New Roman" w:hAnsi="Garamond" w:cs="Times New Roman"/>
          <w:sz w:val="22"/>
          <w:lang w:eastAsia="pt-BR"/>
        </w:rPr>
      </w:pPr>
    </w:p>
    <w:p w14:paraId="6832BAD0" w14:textId="5DE2A9E4" w:rsidR="00996169" w:rsidRPr="00A05C95" w:rsidRDefault="00996169" w:rsidP="00154385">
      <w:pPr>
        <w:pStyle w:val="PargrafodaLista"/>
        <w:spacing w:after="0" w:line="240" w:lineRule="auto"/>
        <w:ind w:left="0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7. </w:t>
      </w:r>
      <w:r w:rsidR="00B86572" w:rsidRPr="00A05C95">
        <w:rPr>
          <w:rFonts w:ascii="Garamond" w:eastAsia="Times New Roman" w:hAnsi="Garamond" w:cs="Times New Roman"/>
          <w:sz w:val="22"/>
          <w:lang w:eastAsia="pt-BR"/>
        </w:rPr>
        <w:t xml:space="preserve">O </w:t>
      </w:r>
      <w:r w:rsidR="00B86572" w:rsidRPr="00A05C95">
        <w:rPr>
          <w:rFonts w:ascii="Garamond" w:eastAsia="Times New Roman" w:hAnsi="Garamond" w:cs="Times New Roman"/>
          <w:b/>
          <w:sz w:val="22"/>
          <w:lang w:eastAsia="pt-BR"/>
        </w:rPr>
        <w:t>OPERADOR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B86572" w:rsidRPr="00A05C95">
        <w:rPr>
          <w:rFonts w:ascii="Garamond" w:eastAsia="Times New Roman" w:hAnsi="Garamond" w:cs="Times New Roman"/>
          <w:sz w:val="22"/>
          <w:lang w:eastAsia="pt-BR"/>
        </w:rPr>
        <w:t xml:space="preserve">deverá realizar as operações de tratamento de dados pessoais segundo as instruções lícitas previstas neste Contrato ou outras que venham a ser fornecidas expressamente por escrito pelo </w:t>
      </w:r>
      <w:r w:rsidR="00B86572" w:rsidRPr="00A05C95">
        <w:rPr>
          <w:rFonts w:ascii="Garamond" w:eastAsia="Times New Roman" w:hAnsi="Garamond" w:cs="Times New Roman"/>
          <w:b/>
          <w:sz w:val="22"/>
          <w:lang w:eastAsia="pt-BR"/>
        </w:rPr>
        <w:t>CONTROLADOR</w:t>
      </w:r>
      <w:r w:rsidR="00B86572" w:rsidRPr="00A05C95">
        <w:rPr>
          <w:rFonts w:ascii="Garamond" w:eastAsia="Times New Roman" w:hAnsi="Garamond" w:cs="Times New Roman"/>
          <w:sz w:val="22"/>
          <w:lang w:eastAsia="pt-BR"/>
        </w:rPr>
        <w:t xml:space="preserve">, </w:t>
      </w:r>
      <w:r w:rsidRPr="00A05C95">
        <w:rPr>
          <w:rFonts w:ascii="Garamond" w:eastAsia="Times New Roman" w:hAnsi="Garamond" w:cs="Times New Roman"/>
          <w:sz w:val="22"/>
          <w:lang w:eastAsia="pt-BR"/>
        </w:rPr>
        <w:t>se compromete</w:t>
      </w:r>
      <w:r w:rsidR="00B86572" w:rsidRPr="00A05C95">
        <w:rPr>
          <w:rFonts w:ascii="Garamond" w:eastAsia="Times New Roman" w:hAnsi="Garamond" w:cs="Times New Roman"/>
          <w:sz w:val="22"/>
          <w:lang w:eastAsia="pt-BR"/>
        </w:rPr>
        <w:t>ndo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 a tratar os dados pessoais que possam estar relacionados ao objeto do </w:t>
      </w:r>
      <w:r w:rsidR="00B86572" w:rsidRPr="00A05C95">
        <w:rPr>
          <w:rFonts w:ascii="Garamond" w:eastAsia="Times New Roman" w:hAnsi="Garamond" w:cs="Times New Roman"/>
          <w:sz w:val="22"/>
          <w:lang w:eastAsia="pt-BR"/>
        </w:rPr>
        <w:t>Contrato Principal</w:t>
      </w:r>
      <w:r w:rsidR="00D604B0" w:rsidRPr="00A05C95">
        <w:rPr>
          <w:rFonts w:ascii="Garamond" w:eastAsia="Times New Roman" w:hAnsi="Garamond" w:cs="Times New Roman"/>
          <w:sz w:val="22"/>
          <w:lang w:eastAsia="pt-BR"/>
        </w:rPr>
        <w:t xml:space="preserve"> somente nestes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 estritos limites, não devendo praticar qualquer tipo de ato que envolva os dados pessoais </w:t>
      </w:r>
      <w:r w:rsidR="00D604B0" w:rsidRPr="00A05C95">
        <w:rPr>
          <w:rFonts w:ascii="Garamond" w:eastAsia="Times New Roman" w:hAnsi="Garamond" w:cs="Times New Roman"/>
          <w:sz w:val="22"/>
          <w:lang w:eastAsia="pt-BR"/>
        </w:rPr>
        <w:t xml:space="preserve">fornecidos pelo </w:t>
      </w:r>
      <w:r w:rsidR="00D604B0" w:rsidRPr="00A05C95">
        <w:rPr>
          <w:rFonts w:ascii="Garamond" w:eastAsia="Times New Roman" w:hAnsi="Garamond" w:cs="Times New Roman"/>
          <w:b/>
          <w:sz w:val="22"/>
          <w:lang w:eastAsia="pt-BR"/>
        </w:rPr>
        <w:t>CONTROLADOR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 sem a </w:t>
      </w:r>
      <w:r w:rsidR="00D604B0" w:rsidRPr="00A05C95">
        <w:rPr>
          <w:rFonts w:ascii="Garamond" w:eastAsia="Times New Roman" w:hAnsi="Garamond" w:cs="Times New Roman"/>
          <w:sz w:val="22"/>
          <w:lang w:eastAsia="pt-BR"/>
        </w:rPr>
        <w:t xml:space="preserve">sua 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prévia e expressa autorização ou </w:t>
      </w:r>
      <w:r w:rsidR="00B86572" w:rsidRPr="00A05C95">
        <w:rPr>
          <w:rFonts w:ascii="Garamond" w:eastAsia="Times New Roman" w:hAnsi="Garamond" w:cs="Times New Roman"/>
          <w:sz w:val="22"/>
          <w:lang w:eastAsia="pt-BR"/>
        </w:rPr>
        <w:t>solicitação por escrito</w:t>
      </w:r>
      <w:r w:rsidR="00D604B0" w:rsidRPr="00A05C95">
        <w:rPr>
          <w:rFonts w:ascii="Garamond" w:eastAsia="Times New Roman" w:hAnsi="Garamond" w:cs="Times New Roman"/>
          <w:sz w:val="22"/>
          <w:lang w:eastAsia="pt-BR"/>
        </w:rPr>
        <w:t>, sob pena de responder pelas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 eventuais </w:t>
      </w:r>
      <w:r w:rsidR="00D604B0" w:rsidRPr="00A05C95">
        <w:rPr>
          <w:rFonts w:ascii="Garamond" w:eastAsia="Times New Roman" w:hAnsi="Garamond" w:cs="Times New Roman"/>
          <w:sz w:val="22"/>
          <w:lang w:eastAsia="pt-BR"/>
        </w:rPr>
        <w:t xml:space="preserve">perdas e </w:t>
      </w:r>
      <w:r w:rsidRPr="00A05C95">
        <w:rPr>
          <w:rFonts w:ascii="Garamond" w:eastAsia="Times New Roman" w:hAnsi="Garamond" w:cs="Times New Roman"/>
          <w:sz w:val="22"/>
          <w:lang w:eastAsia="pt-BR"/>
        </w:rPr>
        <w:t>danos causados</w:t>
      </w:r>
      <w:r w:rsidR="00D604B0" w:rsidRPr="00A05C95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449BBF8C" w14:textId="77777777" w:rsidR="00D604B0" w:rsidRPr="00A05C95" w:rsidRDefault="00D604B0" w:rsidP="00154385">
      <w:pPr>
        <w:pStyle w:val="PargrafodaLista"/>
        <w:spacing w:after="0" w:line="240" w:lineRule="auto"/>
        <w:ind w:left="0"/>
        <w:rPr>
          <w:rFonts w:ascii="Garamond" w:eastAsia="Times New Roman" w:hAnsi="Garamond" w:cs="Times New Roman"/>
          <w:sz w:val="22"/>
          <w:lang w:eastAsia="pt-BR"/>
        </w:rPr>
      </w:pPr>
    </w:p>
    <w:p w14:paraId="58D0AD34" w14:textId="54EED1C9" w:rsidR="00D604B0" w:rsidRPr="00A05C95" w:rsidRDefault="00D604B0" w:rsidP="00821F6E">
      <w:pPr>
        <w:pStyle w:val="PargrafodaLista"/>
        <w:spacing w:after="0" w:line="240" w:lineRule="auto"/>
        <w:ind w:left="0" w:firstLine="851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lastRenderedPageBreak/>
        <w:t>7.1</w:t>
      </w:r>
      <w:r w:rsidRPr="00A05C95">
        <w:rPr>
          <w:rFonts w:ascii="Garamond" w:eastAsia="Times New Roman" w:hAnsi="Garamond" w:cs="Times New Roman"/>
          <w:sz w:val="22"/>
          <w:lang w:eastAsia="pt-BR"/>
        </w:rPr>
        <w:tab/>
        <w:t xml:space="preserve">Caso o </w:t>
      </w:r>
      <w:r w:rsidRPr="00A05C95">
        <w:rPr>
          <w:rFonts w:ascii="Garamond" w:eastAsia="Times New Roman" w:hAnsi="Garamond" w:cs="Times New Roman"/>
          <w:b/>
          <w:sz w:val="22"/>
          <w:lang w:eastAsia="pt-BR"/>
        </w:rPr>
        <w:t>OPERADOR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 entenda que alguma das orientações fornecidas pelo </w:t>
      </w:r>
      <w:r w:rsidRPr="00A05C95">
        <w:rPr>
          <w:rFonts w:ascii="Garamond" w:eastAsia="Times New Roman" w:hAnsi="Garamond" w:cs="Times New Roman"/>
          <w:b/>
          <w:sz w:val="22"/>
          <w:lang w:eastAsia="pt-BR"/>
        </w:rPr>
        <w:t>CONTROLADOR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 viola qualquer ato normativo aplicável, deverá comunicá-lo imediatamente, apresentando as respectivas razões de fato ou de direito que fundamentam</w:t>
      </w:r>
      <w:r w:rsidR="000B3C59" w:rsidRPr="00A05C95">
        <w:rPr>
          <w:rFonts w:ascii="Garamond" w:eastAsia="Times New Roman" w:hAnsi="Garamond" w:cs="Times New Roman"/>
          <w:sz w:val="22"/>
          <w:lang w:eastAsia="pt-BR"/>
        </w:rPr>
        <w:t xml:space="preserve"> seu entendimento</w:t>
      </w:r>
      <w:r w:rsidRPr="00A05C95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2610426A" w14:textId="77777777" w:rsidR="00D604B0" w:rsidRPr="00A05C95" w:rsidRDefault="00D604B0" w:rsidP="00154385">
      <w:pPr>
        <w:pStyle w:val="PargrafodaLista"/>
        <w:spacing w:after="0" w:line="240" w:lineRule="auto"/>
        <w:ind w:left="0"/>
        <w:rPr>
          <w:rFonts w:ascii="Garamond" w:eastAsia="Times New Roman" w:hAnsi="Garamond" w:cs="Times New Roman"/>
          <w:sz w:val="22"/>
          <w:lang w:eastAsia="pt-BR"/>
        </w:rPr>
      </w:pPr>
    </w:p>
    <w:p w14:paraId="1AF16A27" w14:textId="77777777" w:rsidR="00996169" w:rsidRPr="00A05C95" w:rsidRDefault="00996169" w:rsidP="00154385">
      <w:pPr>
        <w:pStyle w:val="PargrafodaLista"/>
        <w:spacing w:after="0" w:line="240" w:lineRule="auto"/>
        <w:ind w:left="0"/>
        <w:rPr>
          <w:rFonts w:ascii="Garamond" w:eastAsia="Times New Roman" w:hAnsi="Garamond" w:cs="Times New Roman"/>
          <w:sz w:val="22"/>
          <w:lang w:eastAsia="pt-BR"/>
        </w:rPr>
      </w:pPr>
    </w:p>
    <w:p w14:paraId="0553A9F0" w14:textId="3CF84647" w:rsidR="00411C66" w:rsidRPr="00A05C95" w:rsidRDefault="00342B8F" w:rsidP="00D1120E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5" w:name="_Toc84541273"/>
      <w:r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I</w:t>
      </w:r>
      <w:r w:rsidR="00234130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V</w:t>
      </w:r>
      <w:r w:rsidR="00853A52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. </w:t>
      </w:r>
      <w:r w:rsidR="00EF37F0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OBRIGAÇÕES</w:t>
      </w:r>
      <w:r w:rsidR="0011338F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 </w:t>
      </w:r>
      <w:r w:rsidR="00132550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DO </w:t>
      </w:r>
      <w:r w:rsidR="000B3C59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OPERADOR</w:t>
      </w:r>
      <w:bookmarkEnd w:id="5"/>
    </w:p>
    <w:p w14:paraId="0553A9F1" w14:textId="77777777" w:rsidR="00411C66" w:rsidRPr="00A05C95" w:rsidRDefault="00411C66" w:rsidP="00D1120E">
      <w:pPr>
        <w:pStyle w:val="Ttulo1"/>
        <w:spacing w:before="0"/>
        <w:rPr>
          <w:rFonts w:ascii="Garamond" w:hAnsi="Garamond"/>
          <w:sz w:val="22"/>
          <w:szCs w:val="22"/>
          <w:lang w:eastAsia="pt-BR"/>
        </w:rPr>
      </w:pPr>
    </w:p>
    <w:p w14:paraId="565965E5" w14:textId="42CC79E3" w:rsidR="009F7BD5" w:rsidRPr="00A05C95" w:rsidRDefault="002E2DAE" w:rsidP="00904F53">
      <w:pPr>
        <w:spacing w:after="0" w:line="240" w:lineRule="auto"/>
        <w:rPr>
          <w:rFonts w:ascii="Garamond" w:eastAsia="Garamond" w:hAnsi="Garamond" w:cs="Garamond"/>
          <w:sz w:val="22"/>
        </w:rPr>
      </w:pPr>
      <w:r w:rsidRPr="00A05C95">
        <w:rPr>
          <w:rFonts w:ascii="Garamond" w:eastAsia="Garamond" w:hAnsi="Garamond" w:cs="Garamond"/>
          <w:sz w:val="22"/>
        </w:rPr>
        <w:t>8</w:t>
      </w:r>
      <w:r w:rsidR="00591BE6" w:rsidRPr="00A05C95">
        <w:rPr>
          <w:rFonts w:ascii="Garamond" w:eastAsia="Garamond" w:hAnsi="Garamond" w:cs="Garamond"/>
          <w:sz w:val="22"/>
        </w:rPr>
        <w:t xml:space="preserve">. </w:t>
      </w:r>
      <w:r w:rsidR="00D604B0" w:rsidRPr="00A05C95">
        <w:rPr>
          <w:rFonts w:ascii="Garamond" w:eastAsia="Garamond" w:hAnsi="Garamond" w:cs="Garamond"/>
          <w:sz w:val="22"/>
        </w:rPr>
        <w:t xml:space="preserve">Constituem obrigações do </w:t>
      </w:r>
      <w:r w:rsidR="00D604B0" w:rsidRPr="00A05C95">
        <w:rPr>
          <w:rFonts w:ascii="Garamond" w:eastAsia="Garamond" w:hAnsi="Garamond" w:cs="Garamond"/>
          <w:b/>
          <w:sz w:val="22"/>
        </w:rPr>
        <w:t>OPERADOR</w:t>
      </w:r>
      <w:r w:rsidR="00D604B0" w:rsidRPr="00A05C95">
        <w:rPr>
          <w:rFonts w:ascii="Garamond" w:eastAsia="Garamond" w:hAnsi="Garamond" w:cs="Garamond"/>
          <w:sz w:val="22"/>
        </w:rPr>
        <w:t>, sem prejuízo das previstas em atos normativos:</w:t>
      </w:r>
    </w:p>
    <w:p w14:paraId="4A474B4C" w14:textId="77777777" w:rsidR="002F77A5" w:rsidRPr="00A05C95" w:rsidRDefault="002F77A5" w:rsidP="00904F53">
      <w:pPr>
        <w:spacing w:after="0" w:line="240" w:lineRule="auto"/>
        <w:rPr>
          <w:rFonts w:ascii="Garamond" w:eastAsia="Garamond" w:hAnsi="Garamond" w:cs="Garamond"/>
          <w:sz w:val="22"/>
        </w:rPr>
      </w:pPr>
    </w:p>
    <w:p w14:paraId="7FC2A27E" w14:textId="43369014" w:rsidR="00C642CB" w:rsidRPr="00A05C95" w:rsidRDefault="00C642CB" w:rsidP="00904F53">
      <w:pPr>
        <w:pStyle w:val="PargrafodaLista"/>
        <w:numPr>
          <w:ilvl w:val="0"/>
          <w:numId w:val="25"/>
        </w:numPr>
        <w:spacing w:after="0" w:line="240" w:lineRule="auto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Registrar todas as atividades de tratamento de dados pessoais fornecidos pelo </w:t>
      </w:r>
      <w:r w:rsidRPr="00A05C95">
        <w:rPr>
          <w:rFonts w:ascii="Garamond" w:eastAsia="Times New Roman" w:hAnsi="Garamond" w:cs="Times New Roman"/>
          <w:b/>
          <w:sz w:val="22"/>
          <w:lang w:eastAsia="pt-BR"/>
        </w:rPr>
        <w:t>CONTROLADOR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 ou que de outra forma tenham conexão com o Contrato Principal, com atribuição da respectiva base legal que a fundamenta;</w:t>
      </w:r>
    </w:p>
    <w:p w14:paraId="68E0B30F" w14:textId="77777777" w:rsidR="00C642CB" w:rsidRPr="00A05C95" w:rsidRDefault="00C642CB" w:rsidP="00904F53">
      <w:pPr>
        <w:pStyle w:val="PargrafodaLista"/>
        <w:spacing w:after="0" w:line="240" w:lineRule="auto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0F4226E3" w14:textId="7F8F6083" w:rsidR="00C642CB" w:rsidRPr="00A05C95" w:rsidRDefault="00C642CB" w:rsidP="00904F53">
      <w:pPr>
        <w:pStyle w:val="PargrafodaLista"/>
        <w:numPr>
          <w:ilvl w:val="0"/>
          <w:numId w:val="25"/>
        </w:numPr>
        <w:spacing w:after="0" w:line="240" w:lineRule="auto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>Registrar as transferências internacionais de dados pessoais a países terceiros, incluindo a informação sobre o país/organização de destino, com atribuição da respectiva base legal que a fundamenta;</w:t>
      </w:r>
    </w:p>
    <w:p w14:paraId="77DA7D2C" w14:textId="77777777" w:rsidR="00C642CB" w:rsidRPr="00A05C95" w:rsidRDefault="00C642CB" w:rsidP="00904F53">
      <w:pPr>
        <w:pStyle w:val="PargrafodaLista"/>
        <w:spacing w:after="0" w:line="240" w:lineRule="auto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18DC4473" w14:textId="4AB24BEF" w:rsidR="00821F6E" w:rsidRPr="00A05C95" w:rsidRDefault="00821F6E" w:rsidP="00904F53">
      <w:pPr>
        <w:pStyle w:val="PargrafodaLista"/>
        <w:numPr>
          <w:ilvl w:val="0"/>
          <w:numId w:val="25"/>
        </w:numPr>
        <w:spacing w:after="0" w:line="240" w:lineRule="auto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>Manter sigilo em relação os dados pessoais tratados em virtude deste contrato, garantindo que todas as pessoas autorizadas a tratarem tais dados estão comprometidas, de forma expressa e por escrito, estando sujeitas ao dever de confidencialidade, bem como devidamente instruídas e capacitadas para o tratamento de dados pessoais.</w:t>
      </w:r>
    </w:p>
    <w:p w14:paraId="553AB1A3" w14:textId="77777777" w:rsidR="00821F6E" w:rsidRPr="00A05C95" w:rsidRDefault="00821F6E" w:rsidP="00904F53">
      <w:pPr>
        <w:pStyle w:val="PargrafodaLista"/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</w:p>
    <w:p w14:paraId="5EE91F5F" w14:textId="490A4B04" w:rsidR="000B3C59" w:rsidRPr="00A05C95" w:rsidRDefault="000B3C59" w:rsidP="00904F53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9. Durante o armazenamento </w:t>
      </w:r>
      <w:r w:rsidR="00821F6E" w:rsidRPr="00A05C95">
        <w:rPr>
          <w:rFonts w:ascii="Garamond" w:eastAsia="Times New Roman" w:hAnsi="Garamond" w:cs="Times New Roman"/>
          <w:sz w:val="22"/>
          <w:lang w:eastAsia="pt-BR"/>
        </w:rPr>
        <w:t xml:space="preserve">e 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de dados pessoais fornecidos pelo </w:t>
      </w:r>
      <w:r w:rsidRPr="00A05C95">
        <w:rPr>
          <w:rFonts w:ascii="Garamond" w:eastAsia="Times New Roman" w:hAnsi="Garamond" w:cs="Times New Roman"/>
          <w:b/>
          <w:sz w:val="22"/>
          <w:lang w:eastAsia="pt-BR"/>
        </w:rPr>
        <w:t>CONTROLADOR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, o </w:t>
      </w:r>
      <w:r w:rsidRPr="00A05C95">
        <w:rPr>
          <w:rFonts w:ascii="Garamond" w:eastAsia="Times New Roman" w:hAnsi="Garamond" w:cs="Times New Roman"/>
          <w:b/>
          <w:sz w:val="22"/>
          <w:lang w:eastAsia="pt-BR"/>
        </w:rPr>
        <w:t>OPERADOR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 adotará, no mínimo, as seguintes medidas </w:t>
      </w:r>
      <w:r w:rsidR="00C642CB" w:rsidRPr="00A05C95">
        <w:rPr>
          <w:rFonts w:ascii="Garamond" w:eastAsia="Times New Roman" w:hAnsi="Garamond" w:cs="Times New Roman"/>
          <w:sz w:val="22"/>
          <w:lang w:eastAsia="pt-BR"/>
        </w:rPr>
        <w:t>organizacionais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 ou técnicas de segurança, as quais sempre deverão estar sustentados nas melhores tecnologias disponíveis no mercado:</w:t>
      </w:r>
    </w:p>
    <w:p w14:paraId="3DB27A05" w14:textId="77777777" w:rsidR="000B3C59" w:rsidRPr="00A05C95" w:rsidRDefault="000B3C59" w:rsidP="00904F53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</w:p>
    <w:p w14:paraId="2C9B9E20" w14:textId="2B608CF1" w:rsidR="00821F6E" w:rsidRPr="00A05C95" w:rsidRDefault="00821F6E" w:rsidP="00904F53">
      <w:pPr>
        <w:pStyle w:val="PargrafodaLista"/>
        <w:numPr>
          <w:ilvl w:val="0"/>
          <w:numId w:val="26"/>
        </w:numPr>
        <w:tabs>
          <w:tab w:val="left" w:pos="851"/>
        </w:tabs>
        <w:spacing w:after="0" w:line="240" w:lineRule="auto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A adoção de procedimento que implique na </w:t>
      </w:r>
      <w:proofErr w:type="spellStart"/>
      <w:r w:rsidRPr="00A05C95">
        <w:rPr>
          <w:rFonts w:ascii="Garamond" w:eastAsia="Times New Roman" w:hAnsi="Garamond" w:cs="Times New Roman"/>
          <w:sz w:val="22"/>
          <w:lang w:eastAsia="pt-BR"/>
        </w:rPr>
        <w:t>pseudonimização</w:t>
      </w:r>
      <w:proofErr w:type="spellEnd"/>
      <w:r w:rsidRPr="00A05C95">
        <w:rPr>
          <w:rFonts w:ascii="Garamond" w:eastAsia="Times New Roman" w:hAnsi="Garamond" w:cs="Times New Roman"/>
          <w:sz w:val="22"/>
          <w:lang w:eastAsia="pt-BR"/>
        </w:rPr>
        <w:t>, anonimização e encriptação dos dados pessoais, quando aplicável;</w:t>
      </w:r>
    </w:p>
    <w:p w14:paraId="0A2A3A2E" w14:textId="77777777" w:rsidR="00821F6E" w:rsidRPr="00A05C95" w:rsidRDefault="00821F6E" w:rsidP="00904F53">
      <w:pPr>
        <w:pStyle w:val="PargrafodaLista"/>
        <w:tabs>
          <w:tab w:val="left" w:pos="851"/>
        </w:tabs>
        <w:spacing w:after="0" w:line="240" w:lineRule="auto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63D3DE40" w14:textId="3D6FAC90" w:rsidR="00821F6E" w:rsidRPr="00A05C95" w:rsidRDefault="00821F6E" w:rsidP="00904F53">
      <w:pPr>
        <w:pStyle w:val="PargrafodaLista"/>
        <w:numPr>
          <w:ilvl w:val="0"/>
          <w:numId w:val="26"/>
        </w:numPr>
        <w:tabs>
          <w:tab w:val="left" w:pos="851"/>
        </w:tabs>
        <w:spacing w:after="0" w:line="240" w:lineRule="auto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>A adoção de solução que garanta a confidencialidade, disponibilidade e integridade dos dados pessoais, bem como a restauração dos dados pessoais de forma rápida em caso de incidente físico ou técnico; e</w:t>
      </w:r>
    </w:p>
    <w:p w14:paraId="3A829829" w14:textId="77777777" w:rsidR="00821F6E" w:rsidRPr="00A05C95" w:rsidRDefault="00821F6E" w:rsidP="00904F53">
      <w:pPr>
        <w:pStyle w:val="PargrafodaLista"/>
        <w:tabs>
          <w:tab w:val="left" w:pos="851"/>
        </w:tabs>
        <w:spacing w:after="0" w:line="240" w:lineRule="auto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36AC8E79" w14:textId="3186E44D" w:rsidR="00821F6E" w:rsidRPr="00A05C95" w:rsidRDefault="00821F6E" w:rsidP="00904F53">
      <w:pPr>
        <w:pStyle w:val="PargrafodaLista"/>
        <w:numPr>
          <w:ilvl w:val="0"/>
          <w:numId w:val="26"/>
        </w:numPr>
        <w:tabs>
          <w:tab w:val="left" w:pos="851"/>
        </w:tabs>
        <w:spacing w:after="0" w:line="240" w:lineRule="auto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>O estabelecimento de processo de verificação contínua de medidas técnicas e organizacionais relativas à segurança do tratamento de dados pessoais;</w:t>
      </w:r>
    </w:p>
    <w:p w14:paraId="49D54CED" w14:textId="77777777" w:rsidR="00821F6E" w:rsidRPr="00A05C95" w:rsidRDefault="00821F6E" w:rsidP="00904F53">
      <w:pPr>
        <w:pStyle w:val="PargrafodaLista"/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</w:p>
    <w:p w14:paraId="306576F3" w14:textId="16B81867" w:rsidR="000B3C59" w:rsidRPr="00A05C95" w:rsidRDefault="000B3C59" w:rsidP="00904F53">
      <w:pPr>
        <w:pStyle w:val="PargrafodaLista"/>
        <w:numPr>
          <w:ilvl w:val="0"/>
          <w:numId w:val="26"/>
        </w:numPr>
        <w:tabs>
          <w:tab w:val="left" w:pos="851"/>
        </w:tabs>
        <w:spacing w:after="0" w:line="240" w:lineRule="auto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>O estabelecimento de controle estrito sobre o acesso aos dados mediante a definição de responsabilidades das pessoas que terão possibilidade de acesso e de credenciais e privilégios de acesso exclusivo para determinados responsáveis;</w:t>
      </w:r>
    </w:p>
    <w:p w14:paraId="3F911049" w14:textId="77777777" w:rsidR="000B3C59" w:rsidRPr="00A05C95" w:rsidRDefault="000B3C59" w:rsidP="00904F53">
      <w:pPr>
        <w:pStyle w:val="PargrafodaLista"/>
        <w:spacing w:after="0" w:line="240" w:lineRule="auto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3B2A895A" w14:textId="6A7490A7" w:rsidR="000B3C59" w:rsidRPr="00A05C95" w:rsidRDefault="000B3C59" w:rsidP="00904F53">
      <w:pPr>
        <w:pStyle w:val="PargrafodaLista"/>
        <w:numPr>
          <w:ilvl w:val="0"/>
          <w:numId w:val="26"/>
        </w:numPr>
        <w:spacing w:after="0" w:line="240" w:lineRule="auto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>O estabelecimento de mecanismos de autenticação de acesso aos registros, usando, por exemplo, sistemas de autenticação dupla para assegurar a individualização do responsável pelo tratamento dos registros;</w:t>
      </w:r>
    </w:p>
    <w:p w14:paraId="69E40A73" w14:textId="77777777" w:rsidR="000B3C59" w:rsidRPr="00A05C95" w:rsidRDefault="000B3C59" w:rsidP="00904F53">
      <w:pPr>
        <w:pStyle w:val="PargrafodaLista"/>
        <w:spacing w:after="0" w:line="240" w:lineRule="auto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6C71C5ED" w14:textId="2B582F65" w:rsidR="000B3C59" w:rsidRPr="00A05C95" w:rsidRDefault="000B3C59" w:rsidP="00904F53">
      <w:pPr>
        <w:pStyle w:val="PargrafodaLista"/>
        <w:numPr>
          <w:ilvl w:val="0"/>
          <w:numId w:val="26"/>
        </w:numPr>
        <w:spacing w:after="0" w:line="240" w:lineRule="auto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A criação de inventário detalhado dos acessos aos registros de conexão e de acesso a aplicações, contendo o momento, a duração, a identidade do colaborador ou do responsável pelo acesso designado pelo </w:t>
      </w:r>
      <w:r w:rsidRPr="00A05C95">
        <w:rPr>
          <w:rFonts w:ascii="Garamond" w:eastAsia="Times New Roman" w:hAnsi="Garamond" w:cs="Times New Roman"/>
          <w:b/>
          <w:sz w:val="22"/>
          <w:lang w:eastAsia="pt-BR"/>
        </w:rPr>
        <w:t>OPERADOR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 e o arquivo acessado, inclusive quando tal acesso é feito para cumprimento das obrigações legais ou determinações por parte de autoridades; e</w:t>
      </w:r>
    </w:p>
    <w:p w14:paraId="63C3015E" w14:textId="77777777" w:rsidR="000B3C59" w:rsidRPr="00A05C95" w:rsidRDefault="000B3C59" w:rsidP="00904F53">
      <w:pPr>
        <w:pStyle w:val="PargrafodaLista"/>
        <w:spacing w:after="0" w:line="240" w:lineRule="auto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1BE5B4E5" w14:textId="2B524D8E" w:rsidR="009F7BD5" w:rsidRPr="00A05C95" w:rsidRDefault="000B3C59" w:rsidP="00904F53">
      <w:pPr>
        <w:pStyle w:val="PargrafodaLista"/>
        <w:numPr>
          <w:ilvl w:val="0"/>
          <w:numId w:val="26"/>
        </w:numPr>
        <w:spacing w:after="0" w:line="240" w:lineRule="auto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>Uso de soluções de gestão dos registros por meio de técnicas que protejam os dados contra acessos não autorizados, como encriptação.</w:t>
      </w:r>
    </w:p>
    <w:p w14:paraId="38A79BE5" w14:textId="77777777" w:rsidR="00821F6E" w:rsidRPr="00A05C95" w:rsidRDefault="00821F6E" w:rsidP="00904F53">
      <w:pPr>
        <w:pStyle w:val="PargrafodaLista"/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</w:p>
    <w:p w14:paraId="4EBA5328" w14:textId="2B488330" w:rsidR="00821F6E" w:rsidRPr="00A05C95" w:rsidRDefault="00821F6E" w:rsidP="00904F53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9. O </w:t>
      </w:r>
      <w:r w:rsidRPr="00A05C95">
        <w:rPr>
          <w:rFonts w:ascii="Garamond" w:eastAsia="Times New Roman" w:hAnsi="Garamond" w:cs="Times New Roman"/>
          <w:b/>
          <w:sz w:val="22"/>
          <w:lang w:eastAsia="pt-BR"/>
        </w:rPr>
        <w:t>OPERADOR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 deverá cooperar com o </w:t>
      </w:r>
      <w:r w:rsidRPr="00A05C95">
        <w:rPr>
          <w:rFonts w:ascii="Garamond" w:eastAsia="Times New Roman" w:hAnsi="Garamond" w:cs="Times New Roman"/>
          <w:b/>
          <w:sz w:val="22"/>
          <w:lang w:eastAsia="pt-BR"/>
        </w:rPr>
        <w:t>CONTROLADOR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 na resposta às requisições feitas pelos titulares para exercício de quaisquer dos direitos previstos na legislação aplicável, </w:t>
      </w:r>
      <w:proofErr w:type="gramStart"/>
      <w:r w:rsidRPr="00A05C95">
        <w:rPr>
          <w:rFonts w:ascii="Garamond" w:eastAsia="Times New Roman" w:hAnsi="Garamond" w:cs="Times New Roman"/>
          <w:sz w:val="22"/>
          <w:lang w:eastAsia="pt-BR"/>
        </w:rPr>
        <w:t>incluindo</w:t>
      </w:r>
      <w:proofErr w:type="gramEnd"/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 mas não se limitando a: </w:t>
      </w:r>
    </w:p>
    <w:p w14:paraId="5D14F900" w14:textId="77777777" w:rsidR="00821F6E" w:rsidRPr="00A05C95" w:rsidRDefault="00821F6E" w:rsidP="00904F53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</w:p>
    <w:p w14:paraId="4E2219F2" w14:textId="77777777" w:rsidR="00821F6E" w:rsidRPr="00A05C95" w:rsidRDefault="00821F6E" w:rsidP="00904F53">
      <w:pPr>
        <w:pStyle w:val="PargrafodaLista"/>
        <w:numPr>
          <w:ilvl w:val="0"/>
          <w:numId w:val="31"/>
        </w:numPr>
        <w:spacing w:after="0" w:line="240" w:lineRule="auto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>Confirmação da existência de tratamento;</w:t>
      </w:r>
    </w:p>
    <w:p w14:paraId="0D4A28A4" w14:textId="77777777" w:rsidR="00821F6E" w:rsidRPr="00A05C95" w:rsidRDefault="00821F6E" w:rsidP="00904F53">
      <w:pPr>
        <w:pStyle w:val="PargrafodaLista"/>
        <w:spacing w:after="0" w:line="240" w:lineRule="auto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7105D93E" w14:textId="77777777" w:rsidR="00821F6E" w:rsidRPr="00A05C95" w:rsidRDefault="00821F6E" w:rsidP="00904F53">
      <w:pPr>
        <w:pStyle w:val="PargrafodaLista"/>
        <w:numPr>
          <w:ilvl w:val="0"/>
          <w:numId w:val="31"/>
        </w:numPr>
        <w:spacing w:after="0" w:line="240" w:lineRule="auto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>Acesso aos dados;</w:t>
      </w:r>
    </w:p>
    <w:p w14:paraId="086C0C2C" w14:textId="77777777" w:rsidR="00821F6E" w:rsidRPr="00A05C95" w:rsidRDefault="00821F6E" w:rsidP="00904F53">
      <w:pPr>
        <w:pStyle w:val="PargrafodaLista"/>
        <w:spacing w:after="0" w:line="240" w:lineRule="auto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341BB626" w14:textId="77777777" w:rsidR="00821F6E" w:rsidRPr="00A05C95" w:rsidRDefault="00821F6E" w:rsidP="00904F53">
      <w:pPr>
        <w:pStyle w:val="PargrafodaLista"/>
        <w:numPr>
          <w:ilvl w:val="0"/>
          <w:numId w:val="31"/>
        </w:numPr>
        <w:spacing w:after="0" w:line="240" w:lineRule="auto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>Correção de dados incompletos, inexatos ou desatualizados;</w:t>
      </w:r>
    </w:p>
    <w:p w14:paraId="26279231" w14:textId="77777777" w:rsidR="00821F6E" w:rsidRPr="00A05C95" w:rsidRDefault="00821F6E" w:rsidP="00904F53">
      <w:pPr>
        <w:pStyle w:val="PargrafodaLista"/>
        <w:spacing w:after="0" w:line="240" w:lineRule="auto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57203917" w14:textId="77777777" w:rsidR="00821F6E" w:rsidRPr="00A05C95" w:rsidRDefault="00821F6E" w:rsidP="00904F53">
      <w:pPr>
        <w:pStyle w:val="PargrafodaLista"/>
        <w:numPr>
          <w:ilvl w:val="0"/>
          <w:numId w:val="31"/>
        </w:numPr>
        <w:spacing w:after="0" w:line="240" w:lineRule="auto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>Anonimização, bloqueio ou eliminação de dados desnecessários, excessivos ou tratados em desconformidade com a lei;</w:t>
      </w:r>
    </w:p>
    <w:p w14:paraId="0A3B18A7" w14:textId="77777777" w:rsidR="00821F6E" w:rsidRPr="00A05C95" w:rsidRDefault="00821F6E" w:rsidP="00904F53">
      <w:pPr>
        <w:pStyle w:val="PargrafodaLista"/>
        <w:spacing w:after="0" w:line="240" w:lineRule="auto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182D645C" w14:textId="77777777" w:rsidR="00821F6E" w:rsidRPr="00A05C95" w:rsidRDefault="00821F6E" w:rsidP="00904F53">
      <w:pPr>
        <w:pStyle w:val="PargrafodaLista"/>
        <w:numPr>
          <w:ilvl w:val="0"/>
          <w:numId w:val="31"/>
        </w:numPr>
        <w:spacing w:after="0" w:line="240" w:lineRule="auto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>Portabilidade dos dados;</w:t>
      </w:r>
    </w:p>
    <w:p w14:paraId="206FDEE9" w14:textId="77777777" w:rsidR="00821F6E" w:rsidRPr="00A05C95" w:rsidRDefault="00821F6E" w:rsidP="00904F53">
      <w:pPr>
        <w:pStyle w:val="PargrafodaLista"/>
        <w:spacing w:after="0" w:line="240" w:lineRule="auto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7EC7610A" w14:textId="77777777" w:rsidR="00821F6E" w:rsidRPr="00A05C95" w:rsidRDefault="00821F6E" w:rsidP="00904F53">
      <w:pPr>
        <w:pStyle w:val="PargrafodaLista"/>
        <w:numPr>
          <w:ilvl w:val="0"/>
          <w:numId w:val="31"/>
        </w:numPr>
        <w:spacing w:after="0" w:line="240" w:lineRule="auto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>Eliminação dos dados pessoais tratados com o consentimento;</w:t>
      </w:r>
    </w:p>
    <w:p w14:paraId="41E2B904" w14:textId="77777777" w:rsidR="00821F6E" w:rsidRPr="00A05C95" w:rsidRDefault="00821F6E" w:rsidP="00904F53">
      <w:pPr>
        <w:pStyle w:val="PargrafodaLista"/>
        <w:spacing w:after="0" w:line="240" w:lineRule="auto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31E09603" w14:textId="77777777" w:rsidR="00821F6E" w:rsidRPr="00A05C95" w:rsidRDefault="00821F6E" w:rsidP="00904F53">
      <w:pPr>
        <w:pStyle w:val="PargrafodaLista"/>
        <w:numPr>
          <w:ilvl w:val="0"/>
          <w:numId w:val="31"/>
        </w:numPr>
        <w:spacing w:after="0" w:line="240" w:lineRule="auto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>Informação sobre entidades públicas e privadas com as quais foi realizado uso compartilhado de dados;</w:t>
      </w:r>
    </w:p>
    <w:p w14:paraId="0FE7B67A" w14:textId="77777777" w:rsidR="00821F6E" w:rsidRPr="00A05C95" w:rsidRDefault="00821F6E" w:rsidP="00904F53">
      <w:pPr>
        <w:pStyle w:val="PargrafodaLista"/>
        <w:spacing w:after="0" w:line="240" w:lineRule="auto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47502170" w14:textId="77777777" w:rsidR="00821F6E" w:rsidRPr="00A05C95" w:rsidRDefault="00821F6E" w:rsidP="00904F53">
      <w:pPr>
        <w:pStyle w:val="PargrafodaLista"/>
        <w:numPr>
          <w:ilvl w:val="0"/>
          <w:numId w:val="31"/>
        </w:numPr>
        <w:spacing w:after="0" w:line="240" w:lineRule="auto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>Informação sobre a possibilidade de não fornecimento do consentimento e sobre as consequências da negativa;</w:t>
      </w:r>
    </w:p>
    <w:p w14:paraId="681FAB96" w14:textId="77777777" w:rsidR="00821F6E" w:rsidRPr="00A05C95" w:rsidRDefault="00821F6E" w:rsidP="00904F53">
      <w:pPr>
        <w:pStyle w:val="PargrafodaLista"/>
        <w:spacing w:after="0" w:line="240" w:lineRule="auto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22069AE5" w14:textId="3EC8881C" w:rsidR="00821F6E" w:rsidRPr="00A05C95" w:rsidRDefault="00821F6E" w:rsidP="00904F53">
      <w:pPr>
        <w:pStyle w:val="PargrafodaLista"/>
        <w:numPr>
          <w:ilvl w:val="0"/>
          <w:numId w:val="31"/>
        </w:numPr>
        <w:spacing w:after="0" w:line="240" w:lineRule="auto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Revogação do consentimento; </w:t>
      </w:r>
    </w:p>
    <w:p w14:paraId="72711144" w14:textId="77777777" w:rsidR="00821F6E" w:rsidRPr="00A05C95" w:rsidRDefault="00821F6E" w:rsidP="00904F53">
      <w:pPr>
        <w:pStyle w:val="PargrafodaLista"/>
        <w:spacing w:after="0" w:line="240" w:lineRule="auto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2E56B271" w14:textId="46E8CCB9" w:rsidR="00821F6E" w:rsidRPr="00A05C95" w:rsidRDefault="00821F6E" w:rsidP="00904F53">
      <w:pPr>
        <w:pStyle w:val="PargrafodaLista"/>
        <w:numPr>
          <w:ilvl w:val="0"/>
          <w:numId w:val="31"/>
        </w:numPr>
        <w:spacing w:after="0" w:line="240" w:lineRule="auto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>Oposição ao tratamento de dados pessoais realizado com fundamento em outras bases legais, que não o consentimento;</w:t>
      </w:r>
    </w:p>
    <w:p w14:paraId="4F086B19" w14:textId="77777777" w:rsidR="00821F6E" w:rsidRPr="00A05C95" w:rsidRDefault="00821F6E" w:rsidP="00904F53">
      <w:pPr>
        <w:pStyle w:val="PargrafodaLista"/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</w:p>
    <w:p w14:paraId="76B041E1" w14:textId="77777777" w:rsidR="00821F6E" w:rsidRPr="00A05C95" w:rsidRDefault="00821F6E" w:rsidP="00904F53">
      <w:pPr>
        <w:pStyle w:val="PargrafodaLista"/>
        <w:numPr>
          <w:ilvl w:val="0"/>
          <w:numId w:val="31"/>
        </w:numPr>
        <w:spacing w:after="0" w:line="240" w:lineRule="auto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>Revisão de decisões automatizadas tomadas com base no tratamento de dados pessoais.</w:t>
      </w:r>
    </w:p>
    <w:p w14:paraId="457484B2" w14:textId="77777777" w:rsidR="00821F6E" w:rsidRPr="00A05C95" w:rsidRDefault="00821F6E" w:rsidP="00904F53">
      <w:pPr>
        <w:pStyle w:val="PargrafodaLista"/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</w:p>
    <w:p w14:paraId="0CFF9D23" w14:textId="10CE41C1" w:rsidR="00821F6E" w:rsidRPr="00A05C95" w:rsidRDefault="00821F6E" w:rsidP="00904F53">
      <w:pPr>
        <w:pStyle w:val="PargrafodaLista"/>
        <w:widowControl w:val="0"/>
        <w:tabs>
          <w:tab w:val="left" w:pos="519"/>
        </w:tabs>
        <w:autoSpaceDE w:val="0"/>
        <w:autoSpaceDN w:val="0"/>
        <w:spacing w:after="0" w:line="240" w:lineRule="auto"/>
        <w:ind w:left="0" w:right="117" w:firstLine="709"/>
        <w:contextualSpacing w:val="0"/>
        <w:rPr>
          <w:rFonts w:ascii="Garamond" w:eastAsia="Times New Roman" w:hAnsi="Garamond" w:cs="Times New Roman"/>
          <w:sz w:val="22"/>
          <w:lang w:val="pt-PT"/>
        </w:rPr>
      </w:pPr>
      <w:proofErr w:type="gramStart"/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9.1 </w:t>
      </w:r>
      <w:r w:rsidR="00F72085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Pr="00A05C95">
        <w:rPr>
          <w:rFonts w:ascii="Garamond" w:eastAsia="Times New Roman" w:hAnsi="Garamond" w:cs="Times New Roman"/>
          <w:sz w:val="22"/>
          <w:lang w:val="pt-PT"/>
        </w:rPr>
        <w:t>Caso</w:t>
      </w:r>
      <w:proofErr w:type="gramEnd"/>
      <w:r w:rsidRPr="00A05C95">
        <w:rPr>
          <w:rFonts w:ascii="Garamond" w:eastAsia="Times New Roman" w:hAnsi="Garamond" w:cs="Times New Roman"/>
          <w:spacing w:val="-6"/>
          <w:sz w:val="22"/>
          <w:lang w:val="pt-PT"/>
        </w:rPr>
        <w:t xml:space="preserve"> </w:t>
      </w:r>
      <w:r w:rsidRPr="00A05C95">
        <w:rPr>
          <w:rFonts w:ascii="Garamond" w:eastAsia="Times New Roman" w:hAnsi="Garamond" w:cs="Times New Roman"/>
          <w:sz w:val="22"/>
          <w:lang w:val="pt-PT"/>
        </w:rPr>
        <w:t>algum</w:t>
      </w:r>
      <w:r w:rsidRPr="00A05C95">
        <w:rPr>
          <w:rFonts w:ascii="Garamond" w:eastAsia="Times New Roman" w:hAnsi="Garamond" w:cs="Times New Roman"/>
          <w:spacing w:val="-8"/>
          <w:sz w:val="22"/>
          <w:lang w:val="pt-PT"/>
        </w:rPr>
        <w:t xml:space="preserve"> </w:t>
      </w:r>
      <w:r w:rsidRPr="00A05C95">
        <w:rPr>
          <w:rFonts w:ascii="Garamond" w:eastAsia="Times New Roman" w:hAnsi="Garamond" w:cs="Times New Roman"/>
          <w:sz w:val="22"/>
          <w:lang w:val="pt-PT"/>
        </w:rPr>
        <w:t>titular de dados pessoais</w:t>
      </w:r>
      <w:r w:rsidRPr="00A05C95">
        <w:rPr>
          <w:rFonts w:ascii="Garamond" w:eastAsia="Times New Roman" w:hAnsi="Garamond" w:cs="Times New Roman"/>
          <w:spacing w:val="-9"/>
          <w:sz w:val="22"/>
          <w:lang w:val="pt-PT"/>
        </w:rPr>
        <w:t xml:space="preserve"> </w:t>
      </w:r>
      <w:r w:rsidRPr="00A05C95">
        <w:rPr>
          <w:rFonts w:ascii="Garamond" w:eastAsia="Times New Roman" w:hAnsi="Garamond" w:cs="Times New Roman"/>
          <w:sz w:val="22"/>
          <w:lang w:val="pt-PT"/>
        </w:rPr>
        <w:t>solicite</w:t>
      </w:r>
      <w:r w:rsidRPr="00A05C95">
        <w:rPr>
          <w:rFonts w:ascii="Garamond" w:eastAsia="Times New Roman" w:hAnsi="Garamond" w:cs="Times New Roman"/>
          <w:spacing w:val="-9"/>
          <w:sz w:val="22"/>
          <w:lang w:val="pt-PT"/>
        </w:rPr>
        <w:t xml:space="preserve"> </w:t>
      </w:r>
      <w:r w:rsidRPr="00A05C95">
        <w:rPr>
          <w:rFonts w:ascii="Garamond" w:eastAsia="Times New Roman" w:hAnsi="Garamond" w:cs="Times New Roman"/>
          <w:sz w:val="22"/>
          <w:lang w:val="pt-PT"/>
        </w:rPr>
        <w:t>o</w:t>
      </w:r>
      <w:r w:rsidRPr="00A05C95">
        <w:rPr>
          <w:rFonts w:ascii="Garamond" w:eastAsia="Times New Roman" w:hAnsi="Garamond" w:cs="Times New Roman"/>
          <w:spacing w:val="-9"/>
          <w:sz w:val="22"/>
          <w:lang w:val="pt-PT"/>
        </w:rPr>
        <w:t xml:space="preserve"> </w:t>
      </w:r>
      <w:r w:rsidRPr="00A05C95">
        <w:rPr>
          <w:rFonts w:ascii="Garamond" w:eastAsia="Times New Roman" w:hAnsi="Garamond" w:cs="Times New Roman"/>
          <w:sz w:val="22"/>
          <w:lang w:val="pt-PT"/>
        </w:rPr>
        <w:t>exercício</w:t>
      </w:r>
      <w:r w:rsidRPr="00A05C95">
        <w:rPr>
          <w:rFonts w:ascii="Garamond" w:eastAsia="Times New Roman" w:hAnsi="Garamond" w:cs="Times New Roman"/>
          <w:spacing w:val="-8"/>
          <w:sz w:val="22"/>
          <w:lang w:val="pt-PT"/>
        </w:rPr>
        <w:t xml:space="preserve"> </w:t>
      </w:r>
      <w:r w:rsidRPr="00A05C95">
        <w:rPr>
          <w:rFonts w:ascii="Garamond" w:eastAsia="Times New Roman" w:hAnsi="Garamond" w:cs="Times New Roman"/>
          <w:sz w:val="22"/>
          <w:lang w:val="pt-PT"/>
        </w:rPr>
        <w:t>de</w:t>
      </w:r>
      <w:r w:rsidRPr="00A05C95">
        <w:rPr>
          <w:rFonts w:ascii="Garamond" w:eastAsia="Times New Roman" w:hAnsi="Garamond" w:cs="Times New Roman"/>
          <w:spacing w:val="-6"/>
          <w:sz w:val="22"/>
          <w:lang w:val="pt-PT"/>
        </w:rPr>
        <w:t xml:space="preserve"> </w:t>
      </w:r>
      <w:r w:rsidRPr="00A05C95">
        <w:rPr>
          <w:rFonts w:ascii="Garamond" w:eastAsia="Times New Roman" w:hAnsi="Garamond" w:cs="Times New Roman"/>
          <w:sz w:val="22"/>
          <w:lang w:val="pt-PT"/>
        </w:rPr>
        <w:t>seus</w:t>
      </w:r>
      <w:r w:rsidRPr="00A05C95">
        <w:rPr>
          <w:rFonts w:ascii="Garamond" w:eastAsia="Times New Roman" w:hAnsi="Garamond" w:cs="Times New Roman"/>
          <w:spacing w:val="-6"/>
          <w:sz w:val="22"/>
          <w:lang w:val="pt-PT"/>
        </w:rPr>
        <w:t xml:space="preserve"> </w:t>
      </w:r>
      <w:r w:rsidRPr="00A05C95">
        <w:rPr>
          <w:rFonts w:ascii="Garamond" w:eastAsia="Times New Roman" w:hAnsi="Garamond" w:cs="Times New Roman"/>
          <w:sz w:val="22"/>
          <w:lang w:val="pt-PT"/>
        </w:rPr>
        <w:t>direitos</w:t>
      </w:r>
      <w:r w:rsidRPr="00A05C95">
        <w:rPr>
          <w:rFonts w:ascii="Garamond" w:eastAsia="Times New Roman" w:hAnsi="Garamond" w:cs="Times New Roman"/>
          <w:spacing w:val="-8"/>
          <w:sz w:val="22"/>
          <w:lang w:val="pt-PT"/>
        </w:rPr>
        <w:t xml:space="preserve"> </w:t>
      </w:r>
      <w:r w:rsidRPr="00A05C95">
        <w:rPr>
          <w:rFonts w:ascii="Garamond" w:eastAsia="Times New Roman" w:hAnsi="Garamond" w:cs="Times New Roman"/>
          <w:sz w:val="22"/>
          <w:lang w:val="pt-PT"/>
        </w:rPr>
        <w:t>descritos</w:t>
      </w:r>
      <w:r w:rsidRPr="00A05C95">
        <w:rPr>
          <w:rFonts w:ascii="Garamond" w:eastAsia="Times New Roman" w:hAnsi="Garamond" w:cs="Times New Roman"/>
          <w:spacing w:val="-7"/>
          <w:sz w:val="22"/>
          <w:lang w:val="pt-PT"/>
        </w:rPr>
        <w:t xml:space="preserve"> </w:t>
      </w:r>
      <w:r w:rsidRPr="00A05C95">
        <w:rPr>
          <w:rFonts w:ascii="Garamond" w:eastAsia="Times New Roman" w:hAnsi="Garamond" w:cs="Times New Roman"/>
          <w:sz w:val="22"/>
          <w:lang w:val="pt-PT"/>
        </w:rPr>
        <w:t>na</w:t>
      </w:r>
      <w:r w:rsidRPr="00A05C95">
        <w:rPr>
          <w:rFonts w:ascii="Garamond" w:eastAsia="Times New Roman" w:hAnsi="Garamond" w:cs="Times New Roman"/>
          <w:spacing w:val="-7"/>
          <w:sz w:val="22"/>
          <w:lang w:val="pt-PT"/>
        </w:rPr>
        <w:t xml:space="preserve"> </w:t>
      </w:r>
      <w:r w:rsidRPr="00A05C95">
        <w:rPr>
          <w:rFonts w:ascii="Garamond" w:eastAsia="Times New Roman" w:hAnsi="Garamond" w:cs="Times New Roman"/>
          <w:sz w:val="22"/>
          <w:lang w:val="pt-PT"/>
        </w:rPr>
        <w:t>cláusula</w:t>
      </w:r>
      <w:r w:rsidRPr="00A05C95">
        <w:rPr>
          <w:rFonts w:ascii="Garamond" w:eastAsia="Times New Roman" w:hAnsi="Garamond" w:cs="Times New Roman"/>
          <w:spacing w:val="-9"/>
          <w:sz w:val="22"/>
          <w:lang w:val="pt-PT"/>
        </w:rPr>
        <w:t xml:space="preserve"> </w:t>
      </w:r>
      <w:r w:rsidRPr="00A05C95">
        <w:rPr>
          <w:rFonts w:ascii="Garamond" w:eastAsia="Times New Roman" w:hAnsi="Garamond" w:cs="Times New Roman"/>
          <w:sz w:val="22"/>
          <w:lang w:val="pt-PT"/>
        </w:rPr>
        <w:t>anterior</w:t>
      </w:r>
      <w:r w:rsidRPr="00A05C95">
        <w:rPr>
          <w:rFonts w:ascii="Garamond" w:eastAsia="Times New Roman" w:hAnsi="Garamond" w:cs="Times New Roman"/>
          <w:spacing w:val="-8"/>
          <w:sz w:val="22"/>
          <w:lang w:val="pt-PT"/>
        </w:rPr>
        <w:t xml:space="preserve"> </w:t>
      </w:r>
      <w:r w:rsidRPr="00A05C95">
        <w:rPr>
          <w:rFonts w:ascii="Garamond" w:eastAsia="Times New Roman" w:hAnsi="Garamond" w:cs="Times New Roman"/>
          <w:sz w:val="22"/>
          <w:lang w:val="pt-PT"/>
        </w:rPr>
        <w:t>diretamente</w:t>
      </w:r>
      <w:r w:rsidRPr="00A05C95">
        <w:rPr>
          <w:rFonts w:ascii="Garamond" w:eastAsia="Times New Roman" w:hAnsi="Garamond" w:cs="Times New Roman"/>
          <w:spacing w:val="-58"/>
          <w:sz w:val="22"/>
          <w:lang w:val="pt-PT"/>
        </w:rPr>
        <w:t xml:space="preserve"> </w:t>
      </w:r>
      <w:r w:rsidRPr="00A05C95">
        <w:rPr>
          <w:rFonts w:ascii="Garamond" w:eastAsia="Times New Roman" w:hAnsi="Garamond" w:cs="Times New Roman"/>
          <w:sz w:val="22"/>
          <w:lang w:val="pt-PT"/>
        </w:rPr>
        <w:t xml:space="preserve">em face ao </w:t>
      </w:r>
      <w:r w:rsidRPr="00A05C95">
        <w:rPr>
          <w:rFonts w:ascii="Garamond" w:eastAsia="Times New Roman" w:hAnsi="Garamond" w:cs="Times New Roman"/>
          <w:b/>
          <w:sz w:val="22"/>
          <w:lang w:val="pt-PT"/>
        </w:rPr>
        <w:t>OPERADOR</w:t>
      </w:r>
      <w:r w:rsidRPr="00A05C95">
        <w:rPr>
          <w:rFonts w:ascii="Garamond" w:eastAsia="Times New Roman" w:hAnsi="Garamond" w:cs="Times New Roman"/>
          <w:sz w:val="22"/>
          <w:lang w:val="pt-PT"/>
        </w:rPr>
        <w:t xml:space="preserve">, este deverá comunicar tal fato ao </w:t>
      </w:r>
      <w:r w:rsidRPr="00A05C95">
        <w:rPr>
          <w:rFonts w:ascii="Garamond" w:eastAsia="Times New Roman" w:hAnsi="Garamond" w:cs="Times New Roman"/>
          <w:b/>
          <w:sz w:val="22"/>
          <w:lang w:val="pt-PT"/>
        </w:rPr>
        <w:t>CONTROLADOR</w:t>
      </w:r>
      <w:r w:rsidRPr="00A05C95">
        <w:rPr>
          <w:rFonts w:ascii="Garamond" w:eastAsia="Times New Roman" w:hAnsi="Garamond" w:cs="Times New Roman"/>
          <w:sz w:val="22"/>
          <w:lang w:val="pt-PT"/>
        </w:rPr>
        <w:t xml:space="preserve"> de forma imediata (e, no</w:t>
      </w:r>
      <w:r w:rsidRPr="00A05C95">
        <w:rPr>
          <w:rFonts w:ascii="Garamond" w:eastAsia="Times New Roman" w:hAnsi="Garamond" w:cs="Times New Roman"/>
          <w:spacing w:val="1"/>
          <w:sz w:val="22"/>
          <w:lang w:val="pt-PT"/>
        </w:rPr>
        <w:t xml:space="preserve"> </w:t>
      </w:r>
      <w:r w:rsidRPr="00A05C95">
        <w:rPr>
          <w:rFonts w:ascii="Garamond" w:eastAsia="Times New Roman" w:hAnsi="Garamond" w:cs="Times New Roman"/>
          <w:sz w:val="22"/>
          <w:lang w:val="pt-PT"/>
        </w:rPr>
        <w:t>limite,</w:t>
      </w:r>
      <w:r w:rsidRPr="00A05C95">
        <w:rPr>
          <w:rFonts w:ascii="Garamond" w:eastAsia="Times New Roman" w:hAnsi="Garamond" w:cs="Times New Roman"/>
          <w:spacing w:val="-1"/>
          <w:sz w:val="22"/>
          <w:lang w:val="pt-PT"/>
        </w:rPr>
        <w:t xml:space="preserve"> </w:t>
      </w:r>
      <w:r w:rsidRPr="00A05C95">
        <w:rPr>
          <w:rFonts w:ascii="Garamond" w:eastAsia="Times New Roman" w:hAnsi="Garamond" w:cs="Times New Roman"/>
          <w:sz w:val="22"/>
          <w:lang w:val="pt-PT"/>
        </w:rPr>
        <w:t>no dia</w:t>
      </w:r>
      <w:r w:rsidRPr="00A05C95">
        <w:rPr>
          <w:rFonts w:ascii="Garamond" w:eastAsia="Times New Roman" w:hAnsi="Garamond" w:cs="Times New Roman"/>
          <w:spacing w:val="-1"/>
          <w:sz w:val="22"/>
          <w:lang w:val="pt-PT"/>
        </w:rPr>
        <w:t xml:space="preserve"> </w:t>
      </w:r>
      <w:r w:rsidRPr="00A05C95">
        <w:rPr>
          <w:rFonts w:ascii="Garamond" w:eastAsia="Times New Roman" w:hAnsi="Garamond" w:cs="Times New Roman"/>
          <w:sz w:val="22"/>
          <w:lang w:val="pt-PT"/>
        </w:rPr>
        <w:t>útil seguinte).</w:t>
      </w:r>
    </w:p>
    <w:p w14:paraId="68F2E615" w14:textId="77777777" w:rsidR="000B3C59" w:rsidRPr="00A05C95" w:rsidRDefault="000B3C59" w:rsidP="00904F53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</w:p>
    <w:p w14:paraId="3A32B246" w14:textId="2023B586" w:rsidR="00632E4A" w:rsidRPr="00A05C95" w:rsidRDefault="00F72085" w:rsidP="00904F53">
      <w:pPr>
        <w:spacing w:after="0" w:line="240" w:lineRule="auto"/>
        <w:rPr>
          <w:rFonts w:ascii="Garamond" w:eastAsia="Times New Roman" w:hAnsi="Garamond" w:cs="Times New Roman"/>
          <w:b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>10.</w:t>
      </w:r>
      <w:r w:rsidRPr="00A05C95">
        <w:rPr>
          <w:rFonts w:ascii="Garamond" w:eastAsia="Times New Roman" w:hAnsi="Garamond" w:cs="Times New Roman"/>
          <w:sz w:val="22"/>
          <w:lang w:eastAsia="pt-BR"/>
        </w:rPr>
        <w:tab/>
        <w:t>O presente Contrato não autoriza o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Pr="00A05C95">
        <w:rPr>
          <w:rFonts w:ascii="Garamond" w:eastAsia="Times New Roman" w:hAnsi="Garamond" w:cs="Times New Roman"/>
          <w:b/>
          <w:sz w:val="22"/>
          <w:lang w:eastAsia="pt-BR"/>
        </w:rPr>
        <w:t>OPERADOR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 xml:space="preserve"> a subcontratar outro </w:t>
      </w:r>
      <w:r w:rsidR="00632E4A" w:rsidRPr="00A05C95">
        <w:rPr>
          <w:rFonts w:ascii="Garamond" w:eastAsia="Times New Roman" w:hAnsi="Garamond" w:cs="Times New Roman"/>
          <w:b/>
          <w:sz w:val="22"/>
          <w:lang w:eastAsia="pt-BR"/>
        </w:rPr>
        <w:t>OPERADOR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>, em todo ou em parte, para o exercício de qualquer atividade de tratamento de dados relacionada ao objeto da contratação, exceto os serviços auxiliares necessários para o norm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al funcionamento dos serviços do </w:t>
      </w:r>
      <w:r w:rsidRPr="00A05C95">
        <w:rPr>
          <w:rFonts w:ascii="Garamond" w:eastAsia="Times New Roman" w:hAnsi="Garamond" w:cs="Times New Roman"/>
          <w:b/>
          <w:sz w:val="22"/>
          <w:lang w:eastAsia="pt-BR"/>
        </w:rPr>
        <w:t>OPERADOR.</w:t>
      </w:r>
    </w:p>
    <w:p w14:paraId="591545CD" w14:textId="77777777" w:rsidR="00F72085" w:rsidRPr="00A05C95" w:rsidRDefault="00F72085" w:rsidP="00904F53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</w:p>
    <w:p w14:paraId="4804DB80" w14:textId="77777777" w:rsidR="00F72085" w:rsidRPr="00A05C95" w:rsidRDefault="00F72085" w:rsidP="00904F53">
      <w:pPr>
        <w:spacing w:after="0" w:line="240" w:lineRule="auto"/>
        <w:ind w:firstLine="708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10.1 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>Caso haja a necessidade de subcont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ratar outras empresas, deverá o </w:t>
      </w:r>
      <w:r w:rsidRPr="00A05C95">
        <w:rPr>
          <w:rFonts w:ascii="Garamond" w:eastAsia="Times New Roman" w:hAnsi="Garamond" w:cs="Times New Roman"/>
          <w:b/>
          <w:sz w:val="22"/>
          <w:lang w:eastAsia="pt-BR"/>
        </w:rPr>
        <w:t>OPERADOR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 xml:space="preserve">obter </w:t>
      </w:r>
      <w:r w:rsidRPr="00A05C95">
        <w:rPr>
          <w:rFonts w:ascii="Garamond" w:eastAsia="Times New Roman" w:hAnsi="Garamond" w:cs="Times New Roman"/>
          <w:sz w:val="22"/>
          <w:lang w:eastAsia="pt-BR"/>
        </w:rPr>
        <w:t>a aprovação prévia e expressa do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Pr="00A05C95">
        <w:rPr>
          <w:rFonts w:ascii="Garamond" w:eastAsia="Times New Roman" w:hAnsi="Garamond" w:cs="Times New Roman"/>
          <w:b/>
          <w:sz w:val="22"/>
          <w:lang w:eastAsia="pt-BR"/>
        </w:rPr>
        <w:t>CONTROLADOR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 xml:space="preserve">, indicando exatamente os tipos de tratamentos e dados </w:t>
      </w:r>
      <w:r w:rsidRPr="00A05C95">
        <w:rPr>
          <w:rFonts w:ascii="Garamond" w:eastAsia="Times New Roman" w:hAnsi="Garamond" w:cs="Times New Roman"/>
          <w:sz w:val="22"/>
          <w:lang w:eastAsia="pt-BR"/>
        </w:rPr>
        <w:t>objeto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 xml:space="preserve"> pela subcontratação.</w:t>
      </w:r>
    </w:p>
    <w:p w14:paraId="3C91401B" w14:textId="77777777" w:rsidR="00F72085" w:rsidRPr="00A05C95" w:rsidRDefault="00F72085" w:rsidP="00904F53">
      <w:pPr>
        <w:spacing w:after="0" w:line="240" w:lineRule="auto"/>
        <w:ind w:firstLine="708"/>
        <w:rPr>
          <w:rFonts w:ascii="Garamond" w:eastAsia="Times New Roman" w:hAnsi="Garamond" w:cs="Times New Roman"/>
          <w:sz w:val="22"/>
          <w:lang w:eastAsia="pt-BR"/>
        </w:rPr>
      </w:pPr>
    </w:p>
    <w:p w14:paraId="3C127AB5" w14:textId="2B26CE83" w:rsidR="00632E4A" w:rsidRPr="00A05C95" w:rsidRDefault="00F72085" w:rsidP="00904F53">
      <w:pPr>
        <w:spacing w:after="0" w:line="240" w:lineRule="auto"/>
        <w:ind w:firstLine="708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lastRenderedPageBreak/>
        <w:t xml:space="preserve">10.2. 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>Para todos os efeitos, a parte subcontrat</w:t>
      </w:r>
      <w:r w:rsidR="00552340" w:rsidRPr="00A05C95">
        <w:rPr>
          <w:rFonts w:ascii="Garamond" w:eastAsia="Times New Roman" w:hAnsi="Garamond" w:cs="Times New Roman"/>
          <w:sz w:val="22"/>
          <w:lang w:eastAsia="pt-BR"/>
        </w:rPr>
        <w:t>ada pelo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Pr="00A05C95">
        <w:rPr>
          <w:rFonts w:ascii="Garamond" w:eastAsia="Times New Roman" w:hAnsi="Garamond" w:cs="Times New Roman"/>
          <w:b/>
          <w:sz w:val="22"/>
          <w:lang w:eastAsia="pt-BR"/>
        </w:rPr>
        <w:t>OPERADOR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 xml:space="preserve"> será considerada como </w:t>
      </w:r>
      <w:r w:rsidR="00632E4A" w:rsidRPr="00A05C95">
        <w:rPr>
          <w:rFonts w:ascii="Garamond" w:eastAsia="Times New Roman" w:hAnsi="Garamond" w:cs="Times New Roman"/>
          <w:b/>
          <w:sz w:val="22"/>
          <w:lang w:eastAsia="pt-BR"/>
        </w:rPr>
        <w:t>OPERADOR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 xml:space="preserve">, estando obrigada a, no mínimo, cumprir as obrigações estabelecidas no presente contrato, cabendo 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ao </w:t>
      </w:r>
      <w:r w:rsidRPr="00A05C95">
        <w:rPr>
          <w:rFonts w:ascii="Garamond" w:eastAsia="Times New Roman" w:hAnsi="Garamond" w:cs="Times New Roman"/>
          <w:b/>
          <w:sz w:val="22"/>
          <w:lang w:eastAsia="pt-BR"/>
        </w:rPr>
        <w:t>OPERADOR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 xml:space="preserve"> garantir que a parte subcontratada estará sujeita às mesmas ob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rigações deste contrato, sendo o </w:t>
      </w:r>
      <w:r w:rsidRPr="00A05C95">
        <w:rPr>
          <w:rFonts w:ascii="Garamond" w:eastAsia="Times New Roman" w:hAnsi="Garamond" w:cs="Times New Roman"/>
          <w:b/>
          <w:sz w:val="22"/>
          <w:lang w:eastAsia="pt-BR"/>
        </w:rPr>
        <w:t>OPERADOR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 responsável, perante </w:t>
      </w:r>
      <w:proofErr w:type="gramStart"/>
      <w:r w:rsidRPr="00A05C95">
        <w:rPr>
          <w:rFonts w:ascii="Garamond" w:eastAsia="Times New Roman" w:hAnsi="Garamond" w:cs="Times New Roman"/>
          <w:sz w:val="22"/>
          <w:lang w:eastAsia="pt-BR"/>
        </w:rPr>
        <w:t>ao</w:t>
      </w:r>
      <w:proofErr w:type="gramEnd"/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Pr="00A05C95">
        <w:rPr>
          <w:rFonts w:ascii="Garamond" w:eastAsia="Times New Roman" w:hAnsi="Garamond" w:cs="Times New Roman"/>
          <w:b/>
          <w:sz w:val="22"/>
          <w:lang w:eastAsia="pt-BR"/>
        </w:rPr>
        <w:t>CONTROLADOR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>, pelas atividades de tratamento de dados exercidas pela parte subcontratada.</w:t>
      </w:r>
    </w:p>
    <w:p w14:paraId="7D7818A1" w14:textId="77777777" w:rsidR="00F72085" w:rsidRPr="00A05C95" w:rsidRDefault="00F72085" w:rsidP="00904F53">
      <w:pPr>
        <w:spacing w:after="0" w:line="240" w:lineRule="auto"/>
        <w:ind w:firstLine="708"/>
        <w:rPr>
          <w:rFonts w:ascii="Garamond" w:eastAsia="Times New Roman" w:hAnsi="Garamond" w:cs="Times New Roman"/>
          <w:sz w:val="22"/>
          <w:lang w:eastAsia="pt-BR"/>
        </w:rPr>
      </w:pPr>
    </w:p>
    <w:p w14:paraId="2BFA55B6" w14:textId="70634A55" w:rsidR="00632E4A" w:rsidRPr="00A05C95" w:rsidRDefault="00F72085" w:rsidP="00904F53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>11.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ab/>
        <w:t>Ao término da relaç</w:t>
      </w:r>
      <w:r w:rsidRPr="00A05C95">
        <w:rPr>
          <w:rFonts w:ascii="Garamond" w:eastAsia="Times New Roman" w:hAnsi="Garamond" w:cs="Times New Roman"/>
          <w:sz w:val="22"/>
          <w:lang w:eastAsia="pt-BR"/>
        </w:rPr>
        <w:t>ão entre as partes e/ou quando o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Pr="00A05C95">
        <w:rPr>
          <w:rFonts w:ascii="Garamond" w:eastAsia="Times New Roman" w:hAnsi="Garamond" w:cs="Times New Roman"/>
          <w:b/>
          <w:sz w:val="22"/>
          <w:lang w:eastAsia="pt-BR"/>
        </w:rPr>
        <w:t>CONTROLADOR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 assim solicitar, deverá o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Pr="00A05C95">
        <w:rPr>
          <w:rFonts w:ascii="Garamond" w:eastAsia="Times New Roman" w:hAnsi="Garamond" w:cs="Times New Roman"/>
          <w:b/>
          <w:sz w:val="22"/>
          <w:lang w:eastAsia="pt-BR"/>
        </w:rPr>
        <w:t>OPERADOR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 xml:space="preserve"> eliminar, corrigir, anonimizar e/ou bloquear o acesso aos dados, em caráter </w:t>
      </w:r>
      <w:r w:rsidRPr="00A05C95">
        <w:rPr>
          <w:rFonts w:ascii="Garamond" w:eastAsia="Times New Roman" w:hAnsi="Garamond" w:cs="Times New Roman"/>
          <w:sz w:val="22"/>
          <w:lang w:eastAsia="pt-BR"/>
        </w:rPr>
        <w:t>definitivo ou não, a critério do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Pr="00A05C95">
        <w:rPr>
          <w:rFonts w:ascii="Garamond" w:eastAsia="Times New Roman" w:hAnsi="Garamond" w:cs="Times New Roman"/>
          <w:b/>
          <w:sz w:val="22"/>
          <w:lang w:eastAsia="pt-BR"/>
        </w:rPr>
        <w:t>CONTROLADOR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>, os dados pessoais que tiverem sido transmitidos por este durante a vigência do presente Contrato, estendendo-se a eventuais cópias, salvo mediante instrução diversa na ocasião oportuna.</w:t>
      </w:r>
    </w:p>
    <w:p w14:paraId="03C6DB21" w14:textId="77777777" w:rsidR="00632E4A" w:rsidRPr="00A05C95" w:rsidRDefault="00632E4A" w:rsidP="00D1120E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7ED13031" w14:textId="77777777" w:rsidR="00632E4A" w:rsidRPr="00A05C95" w:rsidRDefault="00632E4A" w:rsidP="00D1120E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215048AE" w14:textId="74864398" w:rsidR="00132550" w:rsidRPr="00A05C95" w:rsidRDefault="00132550" w:rsidP="00D1120E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6" w:name="_Toc84541274"/>
      <w:r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V. </w:t>
      </w:r>
      <w:r w:rsidR="00632E4A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RESPONSABILIDADE E RESPOSTA A INCIDENTES</w:t>
      </w:r>
      <w:bookmarkEnd w:id="6"/>
    </w:p>
    <w:p w14:paraId="2000F030" w14:textId="77777777" w:rsidR="00132550" w:rsidRPr="00A05C95" w:rsidRDefault="00132550" w:rsidP="00D1120E">
      <w:pPr>
        <w:pStyle w:val="Ttulo1"/>
        <w:spacing w:before="0"/>
        <w:rPr>
          <w:rFonts w:ascii="Garamond" w:hAnsi="Garamond"/>
          <w:sz w:val="22"/>
          <w:szCs w:val="22"/>
          <w:lang w:eastAsia="pt-BR"/>
        </w:rPr>
      </w:pPr>
    </w:p>
    <w:p w14:paraId="323A810B" w14:textId="2B1F76F9" w:rsidR="00F72085" w:rsidRPr="00A05C95" w:rsidRDefault="00F72085" w:rsidP="00904F53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>12.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ab/>
        <w:t>Sem prejuízo do disp</w:t>
      </w:r>
      <w:r w:rsidRPr="00A05C95">
        <w:rPr>
          <w:rFonts w:ascii="Garamond" w:eastAsia="Times New Roman" w:hAnsi="Garamond" w:cs="Times New Roman"/>
          <w:sz w:val="22"/>
          <w:lang w:eastAsia="pt-BR"/>
        </w:rPr>
        <w:t>osto nas cláusulas anteriores, o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Pr="00A05C95">
        <w:rPr>
          <w:rFonts w:ascii="Garamond" w:eastAsia="Times New Roman" w:hAnsi="Garamond" w:cs="Times New Roman"/>
          <w:b/>
          <w:sz w:val="22"/>
          <w:lang w:eastAsia="pt-BR"/>
        </w:rPr>
        <w:t>OPERADOR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 será </w:t>
      </w:r>
      <w:proofErr w:type="gramStart"/>
      <w:r w:rsidRPr="00A05C95">
        <w:rPr>
          <w:rFonts w:ascii="Garamond" w:eastAsia="Times New Roman" w:hAnsi="Garamond" w:cs="Times New Roman"/>
          <w:sz w:val="22"/>
          <w:lang w:eastAsia="pt-BR"/>
        </w:rPr>
        <w:t>o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 xml:space="preserve"> única responsável</w:t>
      </w:r>
      <w:proofErr w:type="gramEnd"/>
      <w:r w:rsidR="00632E4A" w:rsidRPr="00A05C95">
        <w:rPr>
          <w:rFonts w:ascii="Garamond" w:eastAsia="Times New Roman" w:hAnsi="Garamond" w:cs="Times New Roman"/>
          <w:sz w:val="22"/>
          <w:lang w:eastAsia="pt-BR"/>
        </w:rPr>
        <w:t>, independentemente da necessidade de comprovação de culpa, por eventual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 incidente de segurança, incluindo mas não se limitando a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 xml:space="preserve"> acesso indevido, não autorizado e do vazamento ou perda dos dados pessoais armazena</w:t>
      </w:r>
      <w:r w:rsidRPr="00A05C95">
        <w:rPr>
          <w:rFonts w:ascii="Garamond" w:eastAsia="Times New Roman" w:hAnsi="Garamond" w:cs="Times New Roman"/>
          <w:sz w:val="22"/>
          <w:lang w:eastAsia="pt-BR"/>
        </w:rPr>
        <w:t>dos que forem transmitidos pelo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Pr="00A05C95">
        <w:rPr>
          <w:rFonts w:ascii="Garamond" w:eastAsia="Times New Roman" w:hAnsi="Garamond" w:cs="Times New Roman"/>
          <w:b/>
          <w:sz w:val="22"/>
          <w:lang w:eastAsia="pt-BR"/>
        </w:rPr>
        <w:t>CONTROLADOR</w:t>
      </w:r>
      <w:r w:rsidRPr="00A05C95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7667801F" w14:textId="77777777" w:rsidR="00F72085" w:rsidRPr="00A05C95" w:rsidRDefault="00F72085" w:rsidP="00904F53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</w:p>
    <w:p w14:paraId="6797B406" w14:textId="7123F8EF" w:rsidR="00F72085" w:rsidRPr="00A05C95" w:rsidRDefault="00F72085" w:rsidP="00904F53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13. </w:t>
      </w:r>
      <w:r w:rsidRPr="00A05C95">
        <w:rPr>
          <w:rFonts w:ascii="Garamond" w:eastAsia="Times New Roman" w:hAnsi="Garamond" w:cs="Times New Roman"/>
          <w:sz w:val="22"/>
          <w:lang w:eastAsia="pt-BR"/>
        </w:rPr>
        <w:tab/>
        <w:t>Caso o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Pr="00A05C95">
        <w:rPr>
          <w:rFonts w:ascii="Garamond" w:eastAsia="Times New Roman" w:hAnsi="Garamond" w:cs="Times New Roman"/>
          <w:b/>
          <w:sz w:val="22"/>
          <w:lang w:eastAsia="pt-BR"/>
        </w:rPr>
        <w:t>CONTROLADOR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 seja demandado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 xml:space="preserve"> por qualquer pessoa, autoridade ou entidade, pública ou privada, em razão de vazamento de dados </w:t>
      </w:r>
      <w:r w:rsidRPr="00A05C95">
        <w:rPr>
          <w:rFonts w:ascii="Garamond" w:eastAsia="Times New Roman" w:hAnsi="Garamond" w:cs="Times New Roman"/>
          <w:sz w:val="22"/>
          <w:lang w:eastAsia="pt-BR"/>
        </w:rPr>
        <w:t>que estavam sob armazenamento do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Pr="00A05C95">
        <w:rPr>
          <w:rFonts w:ascii="Garamond" w:eastAsia="Times New Roman" w:hAnsi="Garamond" w:cs="Times New Roman"/>
          <w:b/>
          <w:sz w:val="22"/>
          <w:lang w:eastAsia="pt-BR"/>
        </w:rPr>
        <w:t>OPERADOR</w:t>
      </w:r>
      <w:r w:rsidRPr="00A05C95">
        <w:rPr>
          <w:rFonts w:ascii="Garamond" w:eastAsia="Times New Roman" w:hAnsi="Garamond" w:cs="Times New Roman"/>
          <w:sz w:val="22"/>
          <w:lang w:eastAsia="pt-BR"/>
        </w:rPr>
        <w:t>, fica garantido ao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Pr="00A05C95">
        <w:rPr>
          <w:rFonts w:ascii="Garamond" w:eastAsia="Times New Roman" w:hAnsi="Garamond" w:cs="Times New Roman"/>
          <w:b/>
          <w:sz w:val="22"/>
          <w:lang w:eastAsia="pt-BR"/>
        </w:rPr>
        <w:t>CONTROLADOR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 xml:space="preserve"> o direito de denunciação da lide, nos termos do artigo 125, I</w:t>
      </w:r>
      <w:r w:rsidRPr="00A05C95">
        <w:rPr>
          <w:rFonts w:ascii="Garamond" w:eastAsia="Times New Roman" w:hAnsi="Garamond" w:cs="Times New Roman"/>
          <w:sz w:val="22"/>
          <w:lang w:eastAsia="pt-BR"/>
        </w:rPr>
        <w:t>I, do Código de Processo Civil.</w:t>
      </w:r>
    </w:p>
    <w:p w14:paraId="2143DAAB" w14:textId="77777777" w:rsidR="00F72085" w:rsidRPr="00A05C95" w:rsidRDefault="00F72085" w:rsidP="00904F53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</w:p>
    <w:p w14:paraId="5DDC017F" w14:textId="74C83417" w:rsidR="00632E4A" w:rsidRPr="00A05C95" w:rsidRDefault="00F72085" w:rsidP="00904F53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14. </w:t>
      </w:r>
      <w:r w:rsidRPr="00A05C95">
        <w:rPr>
          <w:rFonts w:ascii="Garamond" w:eastAsia="Times New Roman" w:hAnsi="Garamond" w:cs="Times New Roman"/>
          <w:sz w:val="22"/>
          <w:lang w:eastAsia="pt-BR"/>
        </w:rPr>
        <w:tab/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>Em caso de incidente de acesso indevido, não autorizado e do vazamento ou perda de dados qu</w:t>
      </w:r>
      <w:r w:rsidR="00552340" w:rsidRPr="00A05C95">
        <w:rPr>
          <w:rFonts w:ascii="Garamond" w:eastAsia="Times New Roman" w:hAnsi="Garamond" w:cs="Times New Roman"/>
          <w:sz w:val="22"/>
          <w:lang w:eastAsia="pt-BR"/>
        </w:rPr>
        <w:t>e tiverem sido transferidos pelo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Pr="00A05C95">
        <w:rPr>
          <w:rFonts w:ascii="Garamond" w:eastAsia="Times New Roman" w:hAnsi="Garamond" w:cs="Times New Roman"/>
          <w:b/>
          <w:sz w:val="22"/>
          <w:lang w:eastAsia="pt-BR"/>
        </w:rPr>
        <w:t>CONTROLADOR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 xml:space="preserve">, independentemente do motivo que o tenha ocasionado, deverá 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o </w:t>
      </w:r>
      <w:r w:rsidRPr="00A05C95">
        <w:rPr>
          <w:rFonts w:ascii="Garamond" w:eastAsia="Times New Roman" w:hAnsi="Garamond" w:cs="Times New Roman"/>
          <w:b/>
          <w:sz w:val="22"/>
          <w:lang w:eastAsia="pt-BR"/>
        </w:rPr>
        <w:t>OPERADOR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 enviar comunicação o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Pr="00A05C95">
        <w:rPr>
          <w:rFonts w:ascii="Garamond" w:eastAsia="Times New Roman" w:hAnsi="Garamond" w:cs="Times New Roman"/>
          <w:b/>
          <w:sz w:val="22"/>
          <w:lang w:eastAsia="pt-BR"/>
        </w:rPr>
        <w:t>CONTROLADOR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 xml:space="preserve"> por escrito, certificando- se do recebimento, imediatamente a partir da ciência do vazamento, contendo, no mínimo, as seguintes informações: (i) data e hora do incidente; (</w:t>
      </w:r>
      <w:proofErr w:type="spellStart"/>
      <w:r w:rsidR="00632E4A" w:rsidRPr="00A05C95">
        <w:rPr>
          <w:rFonts w:ascii="Garamond" w:eastAsia="Times New Roman" w:hAnsi="Garamond" w:cs="Times New Roman"/>
          <w:sz w:val="22"/>
          <w:lang w:eastAsia="pt-BR"/>
        </w:rPr>
        <w:t>ii</w:t>
      </w:r>
      <w:proofErr w:type="spellEnd"/>
      <w:r w:rsidR="00632E4A" w:rsidRPr="00A05C95">
        <w:rPr>
          <w:rFonts w:ascii="Garamond" w:eastAsia="Times New Roman" w:hAnsi="Garamond" w:cs="Times New Roman"/>
          <w:sz w:val="22"/>
          <w:lang w:eastAsia="pt-BR"/>
        </w:rPr>
        <w:t>) data e hora da ciência pe</w:t>
      </w:r>
      <w:r w:rsidRPr="00A05C95">
        <w:rPr>
          <w:rFonts w:ascii="Garamond" w:eastAsia="Times New Roman" w:hAnsi="Garamond" w:cs="Times New Roman"/>
          <w:sz w:val="22"/>
          <w:lang w:eastAsia="pt-BR"/>
        </w:rPr>
        <w:t>lo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Pr="00A05C95">
        <w:rPr>
          <w:rFonts w:ascii="Garamond" w:eastAsia="Times New Roman" w:hAnsi="Garamond" w:cs="Times New Roman"/>
          <w:b/>
          <w:sz w:val="22"/>
          <w:lang w:eastAsia="pt-BR"/>
        </w:rPr>
        <w:t>OPERADOR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>; (</w:t>
      </w:r>
      <w:proofErr w:type="spellStart"/>
      <w:r w:rsidR="00632E4A" w:rsidRPr="00A05C95">
        <w:rPr>
          <w:rFonts w:ascii="Garamond" w:eastAsia="Times New Roman" w:hAnsi="Garamond" w:cs="Times New Roman"/>
          <w:sz w:val="22"/>
          <w:lang w:eastAsia="pt-BR"/>
        </w:rPr>
        <w:t>iii</w:t>
      </w:r>
      <w:proofErr w:type="spellEnd"/>
      <w:r w:rsidR="00632E4A" w:rsidRPr="00A05C95">
        <w:rPr>
          <w:rFonts w:ascii="Garamond" w:eastAsia="Times New Roman" w:hAnsi="Garamond" w:cs="Times New Roman"/>
          <w:sz w:val="22"/>
          <w:lang w:eastAsia="pt-BR"/>
        </w:rPr>
        <w:t xml:space="preserve">) relação dos tipos de dados afetados </w:t>
      </w:r>
      <w:r w:rsidR="00084AC8" w:rsidRPr="00A05C95">
        <w:rPr>
          <w:rFonts w:ascii="Garamond" w:eastAsia="Times New Roman" w:hAnsi="Garamond" w:cs="Times New Roman"/>
          <w:sz w:val="22"/>
          <w:lang w:eastAsia="pt-BR"/>
        </w:rPr>
        <w:t>pelo incidente; (</w:t>
      </w:r>
      <w:proofErr w:type="spellStart"/>
      <w:r w:rsidR="00084AC8" w:rsidRPr="00A05C95">
        <w:rPr>
          <w:rFonts w:ascii="Garamond" w:eastAsia="Times New Roman" w:hAnsi="Garamond" w:cs="Times New Roman"/>
          <w:sz w:val="22"/>
          <w:lang w:eastAsia="pt-BR"/>
        </w:rPr>
        <w:t>iv</w:t>
      </w:r>
      <w:proofErr w:type="spellEnd"/>
      <w:r w:rsidR="00084AC8" w:rsidRPr="00A05C95">
        <w:rPr>
          <w:rFonts w:ascii="Garamond" w:eastAsia="Times New Roman" w:hAnsi="Garamond" w:cs="Times New Roman"/>
          <w:sz w:val="22"/>
          <w:lang w:eastAsia="pt-BR"/>
        </w:rPr>
        <w:t>) número de t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>itul</w:t>
      </w:r>
      <w:r w:rsidR="00084AC8" w:rsidRPr="00A05C95">
        <w:rPr>
          <w:rFonts w:ascii="Garamond" w:eastAsia="Times New Roman" w:hAnsi="Garamond" w:cs="Times New Roman"/>
          <w:sz w:val="22"/>
          <w:lang w:eastAsia="pt-BR"/>
        </w:rPr>
        <w:t>ares afetados; (</w:t>
      </w:r>
      <w:proofErr w:type="spellStart"/>
      <w:r w:rsidR="00084AC8" w:rsidRPr="00A05C95">
        <w:rPr>
          <w:rFonts w:ascii="Garamond" w:eastAsia="Times New Roman" w:hAnsi="Garamond" w:cs="Times New Roman"/>
          <w:sz w:val="22"/>
          <w:lang w:eastAsia="pt-BR"/>
        </w:rPr>
        <w:t>iv</w:t>
      </w:r>
      <w:proofErr w:type="spellEnd"/>
      <w:r w:rsidR="00084AC8" w:rsidRPr="00A05C95">
        <w:rPr>
          <w:rFonts w:ascii="Garamond" w:eastAsia="Times New Roman" w:hAnsi="Garamond" w:cs="Times New Roman"/>
          <w:sz w:val="22"/>
          <w:lang w:eastAsia="pt-BR"/>
        </w:rPr>
        <w:t>) relação de t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>itulares afetados pelo vazamento; (v) dados de contato do Encarregado de Proteção de Dados (DPO) ou outra pessoa junto à qual seja possível obter maiores informações sobre o ocorrido; (vi) descrição das possíveis consequências do incidente; e (v) indicação de medidas que estiverem sendo tomadas para reparar o dano e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 evitar novos incidentes. Caso o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Pr="00A05C95">
        <w:rPr>
          <w:rFonts w:ascii="Garamond" w:eastAsia="Times New Roman" w:hAnsi="Garamond" w:cs="Times New Roman"/>
          <w:b/>
          <w:sz w:val="22"/>
          <w:lang w:eastAsia="pt-BR"/>
        </w:rPr>
        <w:t>OPERADOR</w:t>
      </w:r>
      <w:r w:rsidR="00632E4A" w:rsidRPr="00A05C95">
        <w:rPr>
          <w:rFonts w:ascii="Garamond" w:eastAsia="Times New Roman" w:hAnsi="Garamond" w:cs="Times New Roman"/>
          <w:sz w:val="22"/>
          <w:lang w:eastAsia="pt-BR"/>
        </w:rPr>
        <w:t xml:space="preserve"> não disponha de todas as informações ora elencadas no momento de envio da comunicação, deverá enviá-las de forma gradual, de forma a garantir a maior celeridade possível, sendo certo que a comunicação completa (com todas as informações indicadas) deve ser enviada no prazo máximo de 24 horas a partir da ciência do incidente.</w:t>
      </w:r>
    </w:p>
    <w:p w14:paraId="32FEA9DA" w14:textId="77777777" w:rsidR="000B3C59" w:rsidRPr="00A05C95" w:rsidRDefault="000B3C59" w:rsidP="00411C66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</w:p>
    <w:p w14:paraId="26F3D556" w14:textId="3F57C777" w:rsidR="00D604B0" w:rsidRPr="00A05C95" w:rsidRDefault="00D604B0" w:rsidP="00D604B0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7" w:name="_Toc84541275"/>
      <w:r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V</w:t>
      </w:r>
      <w:r w:rsidR="00A56AFE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I</w:t>
      </w:r>
      <w:r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. DECLARAÇÕES E GARANTIAS DO OPERADOR</w:t>
      </w:r>
      <w:bookmarkEnd w:id="7"/>
    </w:p>
    <w:p w14:paraId="734C0D98" w14:textId="77777777" w:rsidR="00D604B0" w:rsidRPr="00A05C95" w:rsidRDefault="00D604B0" w:rsidP="00D604B0">
      <w:pPr>
        <w:pStyle w:val="Ttulo1"/>
        <w:spacing w:before="0"/>
        <w:rPr>
          <w:rFonts w:ascii="Garamond" w:hAnsi="Garamond"/>
          <w:sz w:val="22"/>
          <w:szCs w:val="22"/>
          <w:lang w:eastAsia="pt-BR"/>
        </w:rPr>
      </w:pPr>
    </w:p>
    <w:p w14:paraId="76F88845" w14:textId="11A730E6" w:rsidR="005711BB" w:rsidRPr="00A05C95" w:rsidRDefault="00A05C95" w:rsidP="00904F53">
      <w:pPr>
        <w:spacing w:after="0" w:line="240" w:lineRule="auto"/>
        <w:rPr>
          <w:rFonts w:ascii="Garamond" w:eastAsia="Times New Roman" w:hAnsi="Garamond" w:cs="Times New Roman"/>
          <w:bCs/>
          <w:sz w:val="22"/>
          <w:lang w:eastAsia="pt-BR"/>
        </w:rPr>
      </w:pPr>
      <w:r>
        <w:rPr>
          <w:rFonts w:ascii="Garamond" w:eastAsia="Garamond" w:hAnsi="Garamond" w:cs="Garamond"/>
          <w:sz w:val="22"/>
        </w:rPr>
        <w:t>15</w:t>
      </w:r>
      <w:r w:rsidR="00D604B0" w:rsidRPr="00A05C95">
        <w:rPr>
          <w:rFonts w:ascii="Garamond" w:eastAsia="Garamond" w:hAnsi="Garamond" w:cs="Garamond"/>
          <w:sz w:val="22"/>
        </w:rPr>
        <w:t xml:space="preserve">. O </w:t>
      </w:r>
      <w:r w:rsidR="00D604B0" w:rsidRPr="00A05C95">
        <w:rPr>
          <w:rFonts w:ascii="Garamond" w:eastAsia="Times New Roman" w:hAnsi="Garamond" w:cs="Times New Roman"/>
          <w:b/>
          <w:bCs/>
          <w:sz w:val="22"/>
          <w:lang w:eastAsia="pt-BR"/>
        </w:rPr>
        <w:t>OPERADOR</w:t>
      </w:r>
      <w:r w:rsidR="00D604B0" w:rsidRPr="00A05C95">
        <w:rPr>
          <w:rFonts w:ascii="Garamond" w:eastAsia="Times New Roman" w:hAnsi="Garamond" w:cs="Times New Roman"/>
          <w:bCs/>
          <w:sz w:val="22"/>
          <w:lang w:eastAsia="pt-BR"/>
        </w:rPr>
        <w:t xml:space="preserve"> declara e garante, por si e por seus colaboradores, que</w:t>
      </w:r>
      <w:r w:rsidR="005711BB" w:rsidRPr="00A05C95">
        <w:rPr>
          <w:rFonts w:ascii="Garamond" w:eastAsia="Times New Roman" w:hAnsi="Garamond" w:cs="Times New Roman"/>
          <w:bCs/>
          <w:sz w:val="22"/>
          <w:lang w:eastAsia="pt-BR"/>
        </w:rPr>
        <w:t>:</w:t>
      </w:r>
    </w:p>
    <w:p w14:paraId="58B377FE" w14:textId="3790C676" w:rsidR="00D604B0" w:rsidRPr="00A05C95" w:rsidRDefault="00D604B0" w:rsidP="00904F53">
      <w:pPr>
        <w:spacing w:after="0" w:line="240" w:lineRule="auto"/>
        <w:rPr>
          <w:rFonts w:ascii="Garamond" w:eastAsia="Times New Roman" w:hAnsi="Garamond" w:cs="Times New Roman"/>
          <w:bCs/>
          <w:sz w:val="22"/>
          <w:lang w:eastAsia="pt-BR"/>
        </w:rPr>
      </w:pPr>
      <w:r w:rsidRPr="00A05C95">
        <w:rPr>
          <w:rFonts w:ascii="Garamond" w:eastAsia="Times New Roman" w:hAnsi="Garamond" w:cs="Times New Roman"/>
          <w:bCs/>
          <w:sz w:val="22"/>
          <w:lang w:eastAsia="pt-BR"/>
        </w:rPr>
        <w:t xml:space="preserve"> </w:t>
      </w:r>
    </w:p>
    <w:p w14:paraId="47B279C1" w14:textId="657F1106" w:rsidR="00D604B0" w:rsidRPr="00A05C95" w:rsidRDefault="00D604B0" w:rsidP="00904F53">
      <w:pPr>
        <w:pStyle w:val="PargrafodaLista"/>
        <w:numPr>
          <w:ilvl w:val="0"/>
          <w:numId w:val="24"/>
        </w:numPr>
        <w:spacing w:after="0" w:line="240" w:lineRule="auto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cumpre toda a legislação aplicável sobre privacidade e proteção de dados, inclusive (sempre e quando aplicáveis) a Constituição Federal, o Código de Defesa do Consumidor, o Código Civil, o Marco Civil da Internet (Lei Federal nº 12.965/2014), seu decreto </w:t>
      </w:r>
      <w:r w:rsidRPr="00A05C95">
        <w:rPr>
          <w:rFonts w:ascii="Garamond" w:eastAsia="Times New Roman" w:hAnsi="Garamond" w:cs="Times New Roman"/>
          <w:sz w:val="22"/>
          <w:lang w:eastAsia="pt-BR"/>
        </w:rPr>
        <w:lastRenderedPageBreak/>
        <w:t>regulamentador (Decreto nº 8.771/2016), a Lei Geral de Proteção de Dados (Lei Federal nº 13.709/2018), e demais atos normativos afetos ao tema;</w:t>
      </w:r>
      <w:r w:rsidR="00904F53" w:rsidRPr="00A05C95">
        <w:rPr>
          <w:rFonts w:ascii="Garamond" w:eastAsia="Times New Roman" w:hAnsi="Garamond" w:cs="Times New Roman"/>
          <w:sz w:val="22"/>
          <w:lang w:eastAsia="pt-BR"/>
        </w:rPr>
        <w:t xml:space="preserve"> e</w:t>
      </w:r>
    </w:p>
    <w:p w14:paraId="3B94A7A8" w14:textId="77777777" w:rsidR="00D604B0" w:rsidRPr="00A05C95" w:rsidRDefault="00D604B0" w:rsidP="00904F53">
      <w:pPr>
        <w:pStyle w:val="PargrafodaLista"/>
        <w:spacing w:after="0" w:line="240" w:lineRule="auto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3DF70CAE" w14:textId="2DEF7B8F" w:rsidR="00D604B0" w:rsidRPr="00A05C95" w:rsidRDefault="00821F6E" w:rsidP="00904F53">
      <w:pPr>
        <w:pStyle w:val="PargrafodaLista"/>
        <w:numPr>
          <w:ilvl w:val="0"/>
          <w:numId w:val="24"/>
        </w:numPr>
        <w:spacing w:after="0" w:line="240" w:lineRule="auto"/>
        <w:ind w:left="851" w:firstLine="0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val="pt-PT" w:eastAsia="pt-BR"/>
        </w:rPr>
        <w:t xml:space="preserve">possui e disponibilizará toda a documentação necessária para demonstrar o cumprimento das obrigações estabelecidas neste Contrato ou na legislação aplicável, sendo facultado ao </w:t>
      </w:r>
      <w:r w:rsidRPr="00A05C95">
        <w:rPr>
          <w:rFonts w:ascii="Garamond" w:eastAsia="Times New Roman" w:hAnsi="Garamond" w:cs="Times New Roman"/>
          <w:b/>
          <w:sz w:val="22"/>
          <w:lang w:val="pt-PT" w:eastAsia="pt-BR"/>
        </w:rPr>
        <w:t>CONTROLADOR</w:t>
      </w:r>
      <w:r w:rsidRPr="00A05C95">
        <w:rPr>
          <w:rFonts w:ascii="Garamond" w:eastAsia="Times New Roman" w:hAnsi="Garamond" w:cs="Times New Roman"/>
          <w:sz w:val="22"/>
          <w:lang w:val="pt-PT" w:eastAsia="pt-BR"/>
        </w:rPr>
        <w:t xml:space="preserve"> a realização de auditorias, mediante a contratação de empresa terceira ou não, em período previamente combinado entre as partes.</w:t>
      </w:r>
    </w:p>
    <w:p w14:paraId="134B1CC1" w14:textId="77777777" w:rsidR="00D604B0" w:rsidRPr="00A05C95" w:rsidRDefault="00D604B0" w:rsidP="00411C66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</w:p>
    <w:p w14:paraId="439ADBEC" w14:textId="77777777" w:rsidR="00D604B0" w:rsidRPr="00A05C95" w:rsidRDefault="00D604B0" w:rsidP="00411C66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</w:p>
    <w:p w14:paraId="0553AA01" w14:textId="258BEE6C" w:rsidR="00BE6336" w:rsidRPr="00A05C95" w:rsidRDefault="00234130" w:rsidP="0017650C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8" w:name="_Toc84541276"/>
      <w:r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V</w:t>
      </w:r>
      <w:r w:rsidR="00342B8F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I</w:t>
      </w:r>
      <w:r w:rsidR="00A56AFE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I</w:t>
      </w:r>
      <w:r w:rsidR="00853A52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. </w:t>
      </w:r>
      <w:r w:rsidR="00342B8F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CONTRAPRESTAÇÃO</w:t>
      </w:r>
      <w:r w:rsidR="004913DA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 E </w:t>
      </w:r>
      <w:r w:rsidR="00342B8F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FORMA </w:t>
      </w:r>
      <w:r w:rsidR="004913DA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D</w:t>
      </w:r>
      <w:r w:rsidR="00342B8F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E</w:t>
      </w:r>
      <w:r w:rsidR="004913DA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 PAGAMENTO</w:t>
      </w:r>
      <w:r w:rsidR="00342B8F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.</w:t>
      </w:r>
      <w:bookmarkEnd w:id="8"/>
    </w:p>
    <w:p w14:paraId="05D9B72D" w14:textId="0C54F8AA" w:rsidR="009817E0" w:rsidRPr="00A05C95" w:rsidRDefault="009817E0" w:rsidP="0017650C">
      <w:pPr>
        <w:pStyle w:val="Ttulo1"/>
        <w:spacing w:before="0"/>
        <w:rPr>
          <w:rFonts w:ascii="Garamond" w:hAnsi="Garamond"/>
          <w:color w:val="auto"/>
          <w:sz w:val="22"/>
          <w:szCs w:val="22"/>
          <w:lang w:eastAsia="pt-BR"/>
        </w:rPr>
      </w:pPr>
    </w:p>
    <w:p w14:paraId="0553AA15" w14:textId="194C90CB" w:rsidR="00691365" w:rsidRDefault="00342B8F" w:rsidP="000B3C5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hAnsi="Garamond" w:cs="Tahoma"/>
          <w:bCs/>
          <w:sz w:val="22"/>
        </w:rPr>
        <w:t>1</w:t>
      </w:r>
      <w:r w:rsidR="00A05C95">
        <w:rPr>
          <w:rFonts w:ascii="Garamond" w:hAnsi="Garamond" w:cs="Tahoma"/>
          <w:bCs/>
          <w:sz w:val="22"/>
        </w:rPr>
        <w:t>6</w:t>
      </w:r>
      <w:r w:rsidR="003A0D05" w:rsidRPr="00A05C95">
        <w:rPr>
          <w:rFonts w:ascii="Garamond" w:hAnsi="Garamond" w:cs="Tahoma"/>
          <w:bCs/>
          <w:sz w:val="22"/>
        </w:rPr>
        <w:t xml:space="preserve">. </w:t>
      </w:r>
      <w:r w:rsidR="000B3C59" w:rsidRPr="00A05C95">
        <w:rPr>
          <w:rFonts w:ascii="Garamond" w:eastAsia="Times New Roman" w:hAnsi="Garamond" w:cs="Times New Roman"/>
          <w:sz w:val="22"/>
          <w:lang w:eastAsia="pt-BR"/>
        </w:rPr>
        <w:t xml:space="preserve">O </w:t>
      </w:r>
      <w:r w:rsidR="000B3C59" w:rsidRPr="00A05C95">
        <w:rPr>
          <w:rFonts w:ascii="Garamond" w:eastAsia="Times New Roman" w:hAnsi="Garamond" w:cs="Times New Roman"/>
          <w:b/>
          <w:sz w:val="22"/>
          <w:lang w:eastAsia="pt-BR"/>
        </w:rPr>
        <w:t xml:space="preserve">OPERADOR </w:t>
      </w:r>
      <w:r w:rsidR="000B3C59" w:rsidRPr="00A05C95">
        <w:rPr>
          <w:rFonts w:ascii="Garamond" w:eastAsia="Times New Roman" w:hAnsi="Garamond" w:cs="Times New Roman"/>
          <w:sz w:val="22"/>
          <w:lang w:eastAsia="pt-BR"/>
        </w:rPr>
        <w:t>reconhece e concorda que a remuneração que lhe é devida nos termos do Contrato Principal é justa e suficiente como contraprestação às obrigações previstas neste Contrato.</w:t>
      </w:r>
    </w:p>
    <w:p w14:paraId="00DC1349" w14:textId="77777777" w:rsidR="00A05C95" w:rsidRDefault="00A05C95" w:rsidP="000B3C5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9C17F51" w14:textId="6744F58B" w:rsidR="00A05C95" w:rsidRDefault="00A05C95" w:rsidP="000B3C5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i/>
          <w:iCs/>
          <w:sz w:val="22"/>
          <w:highlight w:val="yellow"/>
          <w:lang w:eastAsia="pt-BR"/>
        </w:rPr>
        <w:t>OU</w:t>
      </w:r>
    </w:p>
    <w:p w14:paraId="4314BB0A" w14:textId="77777777" w:rsidR="00A05C95" w:rsidRDefault="00A05C95" w:rsidP="000B3C5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320EC0DD" w14:textId="6004620B" w:rsidR="00A05C95" w:rsidRDefault="00A05C95" w:rsidP="000B3C5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>
        <w:rPr>
          <w:rFonts w:ascii="Garamond" w:eastAsia="Times New Roman" w:hAnsi="Garamond" w:cs="Times New Roman"/>
          <w:sz w:val="22"/>
          <w:lang w:eastAsia="pt-BR"/>
        </w:rPr>
        <w:t xml:space="preserve">16. Em função da prestação de serviço assessória descrita neste </w:t>
      </w:r>
      <w:r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>
        <w:rPr>
          <w:rFonts w:ascii="Garamond" w:eastAsia="Times New Roman" w:hAnsi="Garamond" w:cs="Times New Roman"/>
          <w:sz w:val="22"/>
          <w:lang w:eastAsia="pt-BR"/>
        </w:rPr>
        <w:t xml:space="preserve">, o </w:t>
      </w:r>
      <w:r>
        <w:rPr>
          <w:rFonts w:ascii="Garamond" w:eastAsia="Times New Roman" w:hAnsi="Garamond" w:cs="Times New Roman"/>
          <w:b/>
          <w:bCs/>
          <w:sz w:val="22"/>
          <w:lang w:eastAsia="pt-BR"/>
        </w:rPr>
        <w:t>CONTROLADOR</w:t>
      </w:r>
      <w:r>
        <w:rPr>
          <w:rFonts w:ascii="Garamond" w:eastAsia="Times New Roman" w:hAnsi="Garamond" w:cs="Times New Roman"/>
          <w:sz w:val="22"/>
          <w:lang w:eastAsia="pt-BR"/>
        </w:rPr>
        <w:t xml:space="preserve"> concorda em realizar o pagamento de R$[colocar valor] (colocar valor em extenso).</w:t>
      </w:r>
    </w:p>
    <w:p w14:paraId="581B0A1D" w14:textId="77777777" w:rsidR="00A05C95" w:rsidRDefault="00A05C95" w:rsidP="000B3C5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1A71155F" w14:textId="2A88C995" w:rsidR="00A05C95" w:rsidRPr="00A05C95" w:rsidRDefault="00A05C95" w:rsidP="000B3C5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>
        <w:rPr>
          <w:rFonts w:ascii="Garamond" w:eastAsia="Times New Roman" w:hAnsi="Garamond" w:cs="Times New Roman"/>
          <w:sz w:val="22"/>
          <w:lang w:eastAsia="pt-BR"/>
        </w:rPr>
        <w:t xml:space="preserve">16.1 Caso o presente </w:t>
      </w:r>
      <w:r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>
        <w:rPr>
          <w:rFonts w:ascii="Garamond" w:eastAsia="Times New Roman" w:hAnsi="Garamond" w:cs="Times New Roman"/>
          <w:sz w:val="22"/>
          <w:lang w:eastAsia="pt-BR"/>
        </w:rPr>
        <w:t xml:space="preserve"> seja rescindido, ambas partes concordam que o valor descrito acima não será mais devido.</w:t>
      </w:r>
    </w:p>
    <w:p w14:paraId="1CB70389" w14:textId="77777777" w:rsidR="00A05C95" w:rsidRDefault="00A05C95" w:rsidP="000B3C5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BC1A1D3" w14:textId="77777777" w:rsidR="00A05C95" w:rsidRPr="00A05C95" w:rsidRDefault="00A05C95" w:rsidP="000B3C59">
      <w:pPr>
        <w:spacing w:after="0"/>
        <w:rPr>
          <w:rFonts w:ascii="Garamond" w:hAnsi="Garamond" w:cs="Tahoma"/>
          <w:sz w:val="22"/>
        </w:rPr>
      </w:pPr>
    </w:p>
    <w:p w14:paraId="0553AA16" w14:textId="04465A4A" w:rsidR="001A684F" w:rsidRPr="00A05C95" w:rsidRDefault="001A684F" w:rsidP="0017650C">
      <w:pPr>
        <w:pStyle w:val="Ttulo1"/>
        <w:shd w:val="clear" w:color="auto" w:fill="DBE5F1" w:themeFill="accent1" w:themeFillTint="33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9" w:name="_Toc84541277"/>
      <w:r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V</w:t>
      </w:r>
      <w:r w:rsidR="00342B8F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I</w:t>
      </w:r>
      <w:r w:rsidR="00A56AFE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I</w:t>
      </w:r>
      <w:r w:rsidR="0049468F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I</w:t>
      </w:r>
      <w:r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. </w:t>
      </w:r>
      <w:r w:rsidR="00B36D7F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VIGÊNCIA </w:t>
      </w:r>
      <w:r w:rsidR="00815914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E RESCISÃO</w:t>
      </w:r>
      <w:r w:rsidR="00342B8F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.</w:t>
      </w:r>
      <w:bookmarkEnd w:id="9"/>
    </w:p>
    <w:p w14:paraId="0553AA17" w14:textId="77777777" w:rsidR="001A684F" w:rsidRPr="00A05C95" w:rsidRDefault="001A684F" w:rsidP="0017650C">
      <w:pPr>
        <w:pStyle w:val="Ttulo1"/>
        <w:spacing w:before="0"/>
        <w:rPr>
          <w:rFonts w:ascii="Garamond" w:hAnsi="Garamond"/>
          <w:sz w:val="22"/>
          <w:szCs w:val="22"/>
          <w:lang w:eastAsia="pt-BR"/>
        </w:rPr>
      </w:pPr>
    </w:p>
    <w:p w14:paraId="2205EE9E" w14:textId="06D8A93F" w:rsidR="002B4E5B" w:rsidRPr="00A05C95" w:rsidRDefault="00A05C95" w:rsidP="000B3C59">
      <w:pPr>
        <w:spacing w:after="0" w:line="240" w:lineRule="auto"/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</w:pPr>
      <w:r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17</w:t>
      </w:r>
      <w:r w:rsidR="00CC7D68" w:rsidRPr="00A05C95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. </w:t>
      </w:r>
      <w:r w:rsidR="00B36D7F" w:rsidRPr="00A05C95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Este</w:t>
      </w:r>
      <w:r w:rsidR="00D000CD" w:rsidRPr="00A05C95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 </w:t>
      </w:r>
      <w:r w:rsidR="004902CF" w:rsidRPr="00A05C95">
        <w:rPr>
          <w:rFonts w:ascii="Garamond" w:eastAsia="Times New Roman" w:hAnsi="Garamond" w:cs="Times New Roman"/>
          <w:sz w:val="22"/>
          <w:lang w:eastAsia="pt-BR"/>
        </w:rPr>
        <w:t>Contrato</w:t>
      </w:r>
      <w:r w:rsidR="004902CF" w:rsidRPr="00A05C95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 </w:t>
      </w:r>
      <w:r w:rsidR="00904F53" w:rsidRPr="00A05C95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vigerá</w:t>
      </w:r>
      <w:r w:rsidR="00D000CD" w:rsidRPr="00A05C95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 </w:t>
      </w:r>
      <w:r w:rsidR="000B3C59" w:rsidRPr="00A05C95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por todo o período em que o Contrato Principal estiver vigente e só poderá ser rescindido caso o Contrato Principal também for, exceto se disposto de forma diversa nesse Contrato.</w:t>
      </w:r>
    </w:p>
    <w:p w14:paraId="7ED27E6F" w14:textId="6C49744A" w:rsidR="008641B9" w:rsidRPr="00A05C95" w:rsidRDefault="008641B9" w:rsidP="002B4E5B">
      <w:pPr>
        <w:pStyle w:val="NormalWeb"/>
        <w:tabs>
          <w:tab w:val="left" w:pos="0"/>
        </w:tabs>
        <w:spacing w:before="0" w:beforeAutospacing="0" w:after="0" w:afterAutospacing="0" w:line="276" w:lineRule="auto"/>
        <w:ind w:right="-1"/>
        <w:rPr>
          <w:rFonts w:ascii="Garamond" w:hAnsi="Garamond" w:cs="Tahoma"/>
          <w:sz w:val="22"/>
          <w:szCs w:val="22"/>
        </w:rPr>
      </w:pPr>
    </w:p>
    <w:p w14:paraId="5B5A7A08" w14:textId="77777777" w:rsidR="00904F53" w:rsidRPr="00A05C95" w:rsidRDefault="00904F53" w:rsidP="002B4E5B">
      <w:pPr>
        <w:pStyle w:val="NormalWeb"/>
        <w:tabs>
          <w:tab w:val="left" w:pos="0"/>
        </w:tabs>
        <w:spacing w:before="0" w:beforeAutospacing="0" w:after="0" w:afterAutospacing="0" w:line="276" w:lineRule="auto"/>
        <w:ind w:right="-1"/>
        <w:rPr>
          <w:rFonts w:ascii="Garamond" w:hAnsi="Garamond" w:cs="Tahoma"/>
          <w:sz w:val="22"/>
          <w:szCs w:val="22"/>
        </w:rPr>
      </w:pPr>
    </w:p>
    <w:p w14:paraId="3908711A" w14:textId="77777777" w:rsidR="00904F53" w:rsidRPr="00A05C95" w:rsidRDefault="00904F53" w:rsidP="002B4E5B">
      <w:pPr>
        <w:pStyle w:val="NormalWeb"/>
        <w:tabs>
          <w:tab w:val="left" w:pos="0"/>
        </w:tabs>
        <w:spacing w:before="0" w:beforeAutospacing="0" w:after="0" w:afterAutospacing="0" w:line="276" w:lineRule="auto"/>
        <w:ind w:right="-1"/>
        <w:rPr>
          <w:rFonts w:ascii="Garamond" w:hAnsi="Garamond" w:cs="Tahoma"/>
          <w:sz w:val="22"/>
          <w:szCs w:val="22"/>
        </w:rPr>
      </w:pPr>
    </w:p>
    <w:p w14:paraId="3F54322F" w14:textId="7865A008" w:rsidR="00C41138" w:rsidRPr="00A05C95" w:rsidRDefault="00A56AFE" w:rsidP="0017650C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10" w:name="_Toc84541278"/>
      <w:r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IX</w:t>
      </w:r>
      <w:r w:rsidR="000B3C59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. CLÁUSULA PENAL</w:t>
      </w:r>
      <w:r w:rsidR="00C41138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.</w:t>
      </w:r>
      <w:bookmarkEnd w:id="10"/>
    </w:p>
    <w:p w14:paraId="37D0530F" w14:textId="77777777" w:rsidR="0017650C" w:rsidRPr="00A05C95" w:rsidRDefault="0017650C" w:rsidP="0017650C">
      <w:pPr>
        <w:pStyle w:val="NormalWeb"/>
        <w:tabs>
          <w:tab w:val="left" w:pos="0"/>
        </w:tabs>
        <w:spacing w:before="0" w:beforeAutospacing="0" w:after="0" w:afterAutospacing="0" w:line="276" w:lineRule="auto"/>
        <w:ind w:right="-1"/>
        <w:rPr>
          <w:rFonts w:ascii="Garamond" w:hAnsi="Garamond"/>
          <w:sz w:val="22"/>
          <w:szCs w:val="22"/>
          <w:shd w:val="clear" w:color="auto" w:fill="FFFFFF"/>
        </w:rPr>
      </w:pPr>
    </w:p>
    <w:p w14:paraId="3ED59019" w14:textId="225B0601" w:rsidR="002B4E5B" w:rsidRPr="00A05C95" w:rsidRDefault="00A05C95" w:rsidP="00D855A5">
      <w:pPr>
        <w:pStyle w:val="NormalWeb"/>
        <w:tabs>
          <w:tab w:val="left" w:pos="0"/>
        </w:tabs>
        <w:spacing w:before="0" w:beforeAutospacing="0" w:after="240" w:afterAutospacing="0" w:line="276" w:lineRule="auto"/>
        <w:ind w:right="-1"/>
        <w:rPr>
          <w:rFonts w:ascii="Garamond" w:hAnsi="Garamond" w:cs="Tahoma"/>
          <w:sz w:val="22"/>
          <w:szCs w:val="22"/>
        </w:rPr>
      </w:pPr>
      <w:r>
        <w:rPr>
          <w:rFonts w:ascii="Garamond" w:hAnsi="Garamond"/>
          <w:sz w:val="22"/>
          <w:szCs w:val="22"/>
          <w:shd w:val="clear" w:color="auto" w:fill="FFFFFF"/>
        </w:rPr>
        <w:t>18</w:t>
      </w:r>
      <w:r w:rsidR="00C41138" w:rsidRPr="00A05C95">
        <w:rPr>
          <w:rFonts w:ascii="Garamond" w:hAnsi="Garamond"/>
          <w:sz w:val="22"/>
          <w:szCs w:val="22"/>
          <w:shd w:val="clear" w:color="auto" w:fill="FFFFFF"/>
        </w:rPr>
        <w:t xml:space="preserve">. </w:t>
      </w:r>
      <w:r w:rsidR="000B3C59" w:rsidRPr="00A05C95">
        <w:rPr>
          <w:rFonts w:ascii="Garamond" w:hAnsi="Garamond"/>
          <w:sz w:val="22"/>
          <w:szCs w:val="22"/>
          <w:shd w:val="clear" w:color="auto" w:fill="FFFFFF"/>
        </w:rPr>
        <w:t xml:space="preserve">O descumprimento de qualquer das obrigações previstas neste </w:t>
      </w:r>
      <w:r w:rsidR="002B6D91" w:rsidRPr="00A05C95">
        <w:rPr>
          <w:rFonts w:ascii="Garamond" w:hAnsi="Garamond"/>
          <w:sz w:val="22"/>
          <w:szCs w:val="22"/>
          <w:shd w:val="clear" w:color="auto" w:fill="FFFFFF"/>
        </w:rPr>
        <w:t>Contrato</w:t>
      </w:r>
      <w:r w:rsidR="000B3C59" w:rsidRPr="00A05C95">
        <w:rPr>
          <w:rFonts w:ascii="Garamond" w:hAnsi="Garamond"/>
          <w:sz w:val="22"/>
          <w:szCs w:val="22"/>
          <w:shd w:val="clear" w:color="auto" w:fill="FFFFFF"/>
        </w:rPr>
        <w:t xml:space="preserve"> sujeita o</w:t>
      </w:r>
      <w:r w:rsidR="000B3C59" w:rsidRPr="00A05C95">
        <w:rPr>
          <w:rFonts w:ascii="Garamond" w:hAnsi="Garamond"/>
          <w:b/>
          <w:sz w:val="22"/>
          <w:szCs w:val="22"/>
          <w:shd w:val="clear" w:color="auto" w:fill="FFFFFF"/>
        </w:rPr>
        <w:t xml:space="preserve"> OPERADOR</w:t>
      </w:r>
      <w:r w:rsidR="000B3C59" w:rsidRPr="00A05C95">
        <w:rPr>
          <w:rFonts w:ascii="Garamond" w:hAnsi="Garamond"/>
          <w:sz w:val="22"/>
          <w:szCs w:val="22"/>
          <w:shd w:val="clear" w:color="auto" w:fill="FFFFFF"/>
        </w:rPr>
        <w:t xml:space="preserve"> ao pagamento de cláusula penal no valor de [</w:t>
      </w:r>
      <w:r w:rsidR="000B3C59" w:rsidRPr="00A05C95">
        <w:rPr>
          <w:rFonts w:ascii="Garamond" w:hAnsi="Garamond"/>
          <w:sz w:val="22"/>
          <w:szCs w:val="22"/>
          <w:shd w:val="clear" w:color="auto" w:fill="FDE9D9" w:themeFill="accent6" w:themeFillTint="33"/>
        </w:rPr>
        <w:t>numeral e extenso</w:t>
      </w:r>
      <w:r w:rsidR="000B3C59" w:rsidRPr="00A05C95">
        <w:rPr>
          <w:rFonts w:ascii="Garamond" w:hAnsi="Garamond"/>
          <w:sz w:val="22"/>
          <w:szCs w:val="22"/>
          <w:shd w:val="clear" w:color="auto" w:fill="FFFFFF"/>
        </w:rPr>
        <w:t>]</w:t>
      </w:r>
      <w:r w:rsidR="002B6D91" w:rsidRPr="00A05C95">
        <w:rPr>
          <w:rFonts w:ascii="Garamond" w:hAnsi="Garamond"/>
          <w:sz w:val="22"/>
          <w:szCs w:val="22"/>
          <w:shd w:val="clear" w:color="auto" w:fill="FFFFFF"/>
        </w:rPr>
        <w:t xml:space="preserve"> ao</w:t>
      </w:r>
      <w:r w:rsidR="000B3C59" w:rsidRPr="00A05C95">
        <w:rPr>
          <w:rFonts w:ascii="Garamond" w:hAnsi="Garamond"/>
          <w:sz w:val="22"/>
          <w:szCs w:val="22"/>
          <w:shd w:val="clear" w:color="auto" w:fill="FFFFFF"/>
        </w:rPr>
        <w:t xml:space="preserve"> </w:t>
      </w:r>
      <w:r w:rsidR="002B6D91" w:rsidRPr="00A05C95">
        <w:rPr>
          <w:rFonts w:ascii="Garamond" w:hAnsi="Garamond"/>
          <w:b/>
          <w:sz w:val="22"/>
          <w:szCs w:val="22"/>
          <w:shd w:val="clear" w:color="auto" w:fill="FFFFFF"/>
        </w:rPr>
        <w:t>CONTROLADOR</w:t>
      </w:r>
      <w:r w:rsidR="000B3C59" w:rsidRPr="00A05C95">
        <w:rPr>
          <w:rFonts w:ascii="Garamond" w:hAnsi="Garamond"/>
          <w:sz w:val="22"/>
          <w:szCs w:val="22"/>
          <w:shd w:val="clear" w:color="auto" w:fill="FFFFFF"/>
        </w:rPr>
        <w:t>. A referida pena vale como mínimo da inde</w:t>
      </w:r>
      <w:r w:rsidR="00552340" w:rsidRPr="00A05C95">
        <w:rPr>
          <w:rFonts w:ascii="Garamond" w:hAnsi="Garamond"/>
          <w:sz w:val="22"/>
          <w:szCs w:val="22"/>
          <w:shd w:val="clear" w:color="auto" w:fill="FFFFFF"/>
        </w:rPr>
        <w:t>nização, ressalvado o direito do</w:t>
      </w:r>
      <w:r w:rsidR="000B3C59" w:rsidRPr="00A05C95">
        <w:rPr>
          <w:rFonts w:ascii="Garamond" w:hAnsi="Garamond"/>
          <w:sz w:val="22"/>
          <w:szCs w:val="22"/>
          <w:shd w:val="clear" w:color="auto" w:fill="FFFFFF"/>
        </w:rPr>
        <w:t xml:space="preserve"> </w:t>
      </w:r>
      <w:r w:rsidR="002B6D91" w:rsidRPr="00A05C95">
        <w:rPr>
          <w:rFonts w:ascii="Garamond" w:hAnsi="Garamond"/>
          <w:b/>
          <w:sz w:val="22"/>
          <w:szCs w:val="22"/>
          <w:shd w:val="clear" w:color="auto" w:fill="FFFFFF"/>
        </w:rPr>
        <w:t>CONTROLADOR</w:t>
      </w:r>
      <w:r w:rsidR="000B3C59" w:rsidRPr="00A05C95">
        <w:rPr>
          <w:rFonts w:ascii="Garamond" w:hAnsi="Garamond"/>
          <w:sz w:val="22"/>
          <w:szCs w:val="22"/>
          <w:shd w:val="clear" w:color="auto" w:fill="FFFFFF"/>
        </w:rPr>
        <w:t xml:space="preserve"> de provar eventuais prejuízos excedentes e requerer a reparação por perdas e danos, incluindo quaisquer valores que houver </w:t>
      </w:r>
      <w:proofErr w:type="gramStart"/>
      <w:r w:rsidR="000B3C59" w:rsidRPr="00A05C95">
        <w:rPr>
          <w:rFonts w:ascii="Garamond" w:hAnsi="Garamond"/>
          <w:sz w:val="22"/>
          <w:szCs w:val="22"/>
          <w:shd w:val="clear" w:color="auto" w:fill="FFFFFF"/>
        </w:rPr>
        <w:t>pago</w:t>
      </w:r>
      <w:proofErr w:type="gramEnd"/>
      <w:r w:rsidR="000B3C59" w:rsidRPr="00A05C95">
        <w:rPr>
          <w:rFonts w:ascii="Garamond" w:hAnsi="Garamond"/>
          <w:sz w:val="22"/>
          <w:szCs w:val="22"/>
          <w:shd w:val="clear" w:color="auto" w:fill="FFFFFF"/>
        </w:rPr>
        <w:t>, além das despesas incorridas com sua def</w:t>
      </w:r>
      <w:r w:rsidR="002B6D91" w:rsidRPr="00A05C95">
        <w:rPr>
          <w:rFonts w:ascii="Garamond" w:hAnsi="Garamond"/>
          <w:sz w:val="22"/>
          <w:szCs w:val="22"/>
          <w:shd w:val="clear" w:color="auto" w:fill="FFFFFF"/>
        </w:rPr>
        <w:t>esa</w:t>
      </w:r>
      <w:r w:rsidR="000B3C59" w:rsidRPr="00A05C95">
        <w:rPr>
          <w:rFonts w:ascii="Garamond" w:hAnsi="Garamond"/>
          <w:sz w:val="22"/>
          <w:szCs w:val="22"/>
          <w:shd w:val="clear" w:color="auto" w:fill="FFFFFF"/>
        </w:rPr>
        <w:t>.</w:t>
      </w:r>
    </w:p>
    <w:p w14:paraId="6869173E" w14:textId="7A314A91" w:rsidR="00962E79" w:rsidRPr="00A05C95" w:rsidRDefault="00394958" w:rsidP="0017650C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11" w:name="_Toc84541279"/>
      <w:r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X</w:t>
      </w:r>
      <w:r w:rsidR="006323E3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. DISPOSIÇÕES GERAIS</w:t>
      </w:r>
      <w:r w:rsidR="00342B8F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.</w:t>
      </w:r>
      <w:bookmarkEnd w:id="11"/>
    </w:p>
    <w:p w14:paraId="7EEBC7CD" w14:textId="1C3A5C32" w:rsidR="006323E3" w:rsidRPr="00A05C95" w:rsidRDefault="003342E2" w:rsidP="009F1E06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  <w:r>
        <w:rPr>
          <w:rFonts w:ascii="Garamond" w:eastAsia="Times New Roman" w:hAnsi="Garamond" w:cs="Times New Roman"/>
          <w:sz w:val="22"/>
          <w:lang w:eastAsia="pt-BR"/>
        </w:rPr>
        <w:t>19</w:t>
      </w:r>
      <w:r w:rsidR="006323E3" w:rsidRPr="00A05C95">
        <w:rPr>
          <w:rFonts w:ascii="Garamond" w:eastAsia="Times New Roman" w:hAnsi="Garamond" w:cs="Times New Roman"/>
          <w:sz w:val="22"/>
          <w:lang w:eastAsia="pt-BR"/>
        </w:rPr>
        <w:t xml:space="preserve">. As </w:t>
      </w:r>
      <w:r w:rsidR="0008061C" w:rsidRPr="00A05C95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08061C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6323E3" w:rsidRPr="00A05C95">
        <w:rPr>
          <w:rFonts w:ascii="Garamond" w:eastAsia="Times New Roman" w:hAnsi="Garamond" w:cs="Times New Roman"/>
          <w:sz w:val="22"/>
          <w:lang w:eastAsia="pt-BR"/>
        </w:rPr>
        <w:t xml:space="preserve">concordam e declaram que, caso haja qualquer conflito </w:t>
      </w:r>
      <w:r w:rsidR="00BA2C25" w:rsidRPr="00A05C95">
        <w:rPr>
          <w:rFonts w:ascii="Garamond" w:eastAsia="Times New Roman" w:hAnsi="Garamond" w:cs="Times New Roman"/>
          <w:sz w:val="22"/>
          <w:lang w:eastAsia="pt-BR"/>
        </w:rPr>
        <w:t xml:space="preserve">relacionado a este Contrato, </w:t>
      </w:r>
      <w:proofErr w:type="gramStart"/>
      <w:r w:rsidR="00276C6E" w:rsidRPr="00A05C95">
        <w:rPr>
          <w:rFonts w:ascii="Garamond" w:eastAsia="Times New Roman" w:hAnsi="Garamond" w:cs="Times New Roman"/>
          <w:sz w:val="22"/>
          <w:lang w:eastAsia="pt-BR"/>
        </w:rPr>
        <w:t>as mesmas</w:t>
      </w:r>
      <w:proofErr w:type="gramEnd"/>
      <w:r w:rsidR="00276C6E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BA2C25" w:rsidRPr="00A05C95">
        <w:rPr>
          <w:rFonts w:ascii="Garamond" w:eastAsia="Times New Roman" w:hAnsi="Garamond" w:cs="Times New Roman"/>
          <w:sz w:val="22"/>
          <w:lang w:eastAsia="pt-BR"/>
        </w:rPr>
        <w:t>envidarão todos os esforços para negociarem e</w:t>
      </w:r>
      <w:r w:rsidR="00276C6E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BA2C25" w:rsidRPr="00A05C95">
        <w:rPr>
          <w:rFonts w:ascii="Garamond" w:eastAsia="Times New Roman" w:hAnsi="Garamond" w:cs="Times New Roman"/>
          <w:sz w:val="22"/>
          <w:lang w:eastAsia="pt-BR"/>
        </w:rPr>
        <w:t>buscarem uma solução amigável ao conflito.</w:t>
      </w:r>
      <w:r>
        <w:rPr>
          <w:rFonts w:ascii="Garamond" w:eastAsia="Times New Roman" w:hAnsi="Garamond" w:cs="Times New Roman"/>
          <w:sz w:val="22"/>
          <w:lang w:eastAsia="pt-BR"/>
        </w:rPr>
        <w:t xml:space="preserve"> </w:t>
      </w:r>
    </w:p>
    <w:p w14:paraId="18760B8B" w14:textId="03A59510" w:rsidR="00BA2C25" w:rsidRPr="00A05C95" w:rsidRDefault="00BA2C25" w:rsidP="009F1E06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</w:p>
    <w:p w14:paraId="025437D2" w14:textId="4892FD13" w:rsidR="00BA2C25" w:rsidRPr="00A05C95" w:rsidRDefault="003342E2" w:rsidP="009F1E06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  <w:r>
        <w:rPr>
          <w:rFonts w:ascii="Garamond" w:eastAsia="Times New Roman" w:hAnsi="Garamond" w:cs="Times New Roman"/>
          <w:sz w:val="22"/>
          <w:lang w:eastAsia="pt-BR"/>
        </w:rPr>
        <w:t>2</w:t>
      </w:r>
      <w:r w:rsidR="008A42F4" w:rsidRPr="00A05C95">
        <w:rPr>
          <w:rFonts w:ascii="Garamond" w:eastAsia="Times New Roman" w:hAnsi="Garamond" w:cs="Times New Roman"/>
          <w:sz w:val="22"/>
          <w:lang w:eastAsia="pt-BR"/>
        </w:rPr>
        <w:t>0</w:t>
      </w:r>
      <w:r w:rsidR="00BA2C25" w:rsidRPr="00A05C95">
        <w:rPr>
          <w:rFonts w:ascii="Garamond" w:eastAsia="Times New Roman" w:hAnsi="Garamond" w:cs="Times New Roman"/>
          <w:sz w:val="22"/>
          <w:lang w:eastAsia="pt-BR"/>
        </w:rPr>
        <w:t xml:space="preserve">. O presente </w:t>
      </w:r>
      <w:r w:rsidR="00FD0F98" w:rsidRPr="00A05C95">
        <w:rPr>
          <w:rFonts w:ascii="Garamond" w:eastAsia="Times New Roman" w:hAnsi="Garamond" w:cs="Times New Roman"/>
          <w:sz w:val="22"/>
          <w:lang w:eastAsia="pt-BR"/>
        </w:rPr>
        <w:t>C</w:t>
      </w:r>
      <w:r w:rsidR="00BA2C25" w:rsidRPr="00A05C95">
        <w:rPr>
          <w:rFonts w:ascii="Garamond" w:eastAsia="Times New Roman" w:hAnsi="Garamond" w:cs="Times New Roman"/>
          <w:sz w:val="22"/>
          <w:lang w:eastAsia="pt-BR"/>
        </w:rPr>
        <w:t xml:space="preserve">ontrato obriga as </w:t>
      </w:r>
      <w:r w:rsidR="0008061C" w:rsidRPr="00A05C95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08061C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BA2C25" w:rsidRPr="00A05C95">
        <w:rPr>
          <w:rFonts w:ascii="Garamond" w:eastAsia="Times New Roman" w:hAnsi="Garamond" w:cs="Times New Roman"/>
          <w:sz w:val="22"/>
          <w:lang w:eastAsia="pt-BR"/>
        </w:rPr>
        <w:t>e seus sucessores, sendo vedado, a qualquer delas, transferir os direitos e obrigações impostos por este instrumento</w:t>
      </w:r>
      <w:r w:rsidR="0053263D" w:rsidRPr="00A05C95">
        <w:rPr>
          <w:rFonts w:ascii="Garamond" w:eastAsia="Times New Roman" w:hAnsi="Garamond" w:cs="Times New Roman"/>
          <w:sz w:val="22"/>
          <w:lang w:eastAsia="pt-BR"/>
        </w:rPr>
        <w:t>, ainda que acessórios</w:t>
      </w:r>
      <w:r w:rsidR="00712913" w:rsidRPr="00A05C95">
        <w:rPr>
          <w:rFonts w:ascii="Garamond" w:eastAsia="Times New Roman" w:hAnsi="Garamond" w:cs="Times New Roman"/>
          <w:sz w:val="22"/>
          <w:lang w:eastAsia="pt-BR"/>
        </w:rPr>
        <w:t>, incluindo pagamento, subcontrata</w:t>
      </w:r>
      <w:r w:rsidR="00276C6E" w:rsidRPr="00A05C95">
        <w:rPr>
          <w:rFonts w:ascii="Garamond" w:eastAsia="Times New Roman" w:hAnsi="Garamond" w:cs="Times New Roman"/>
          <w:sz w:val="22"/>
          <w:lang w:eastAsia="pt-BR"/>
        </w:rPr>
        <w:t>ção</w:t>
      </w:r>
      <w:r w:rsidR="00712913" w:rsidRPr="00A05C95">
        <w:rPr>
          <w:rFonts w:ascii="Garamond" w:eastAsia="Times New Roman" w:hAnsi="Garamond" w:cs="Times New Roman"/>
          <w:sz w:val="22"/>
          <w:lang w:eastAsia="pt-BR"/>
        </w:rPr>
        <w:t xml:space="preserve"> ou delega</w:t>
      </w:r>
      <w:r w:rsidR="00276C6E" w:rsidRPr="00A05C95">
        <w:rPr>
          <w:rFonts w:ascii="Garamond" w:eastAsia="Times New Roman" w:hAnsi="Garamond" w:cs="Times New Roman"/>
          <w:sz w:val="22"/>
          <w:lang w:eastAsia="pt-BR"/>
        </w:rPr>
        <w:t>ção</w:t>
      </w:r>
      <w:r w:rsidR="00712913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276C6E" w:rsidRPr="00A05C95">
        <w:rPr>
          <w:rFonts w:ascii="Garamond" w:eastAsia="Times New Roman" w:hAnsi="Garamond" w:cs="Times New Roman"/>
          <w:sz w:val="22"/>
          <w:lang w:eastAsia="pt-BR"/>
        </w:rPr>
        <w:t>d</w:t>
      </w:r>
      <w:r w:rsidR="00712913" w:rsidRPr="00A05C95">
        <w:rPr>
          <w:rFonts w:ascii="Garamond" w:eastAsia="Times New Roman" w:hAnsi="Garamond" w:cs="Times New Roman"/>
          <w:sz w:val="22"/>
          <w:lang w:eastAsia="pt-BR"/>
        </w:rPr>
        <w:t xml:space="preserve">a execução, sem autorização expressa, prévia e por </w:t>
      </w:r>
      <w:r w:rsidR="007573AE" w:rsidRPr="00A05C95">
        <w:rPr>
          <w:rFonts w:ascii="Garamond" w:eastAsia="Times New Roman" w:hAnsi="Garamond" w:cs="Times New Roman"/>
          <w:sz w:val="22"/>
          <w:lang w:eastAsia="pt-BR"/>
        </w:rPr>
        <w:t>escrito</w:t>
      </w:r>
      <w:r w:rsidR="00712913" w:rsidRPr="00A05C95">
        <w:rPr>
          <w:rFonts w:ascii="Garamond" w:eastAsia="Times New Roman" w:hAnsi="Garamond" w:cs="Times New Roman"/>
          <w:sz w:val="22"/>
          <w:lang w:eastAsia="pt-BR"/>
        </w:rPr>
        <w:t xml:space="preserve"> da outra. </w:t>
      </w:r>
    </w:p>
    <w:p w14:paraId="468D095E" w14:textId="2BAD2494" w:rsidR="00712913" w:rsidRPr="00A05C95" w:rsidRDefault="00712913" w:rsidP="009F1E06">
      <w:pPr>
        <w:spacing w:after="0" w:line="240" w:lineRule="auto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6C9A9183" w14:textId="0A2F5A88" w:rsidR="008C6E41" w:rsidRPr="00A05C95" w:rsidRDefault="003342E2" w:rsidP="009F1E06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  <w:r>
        <w:rPr>
          <w:rFonts w:ascii="Garamond" w:eastAsia="Times New Roman" w:hAnsi="Garamond" w:cs="Times New Roman"/>
          <w:sz w:val="22"/>
          <w:lang w:eastAsia="pt-BR"/>
        </w:rPr>
        <w:t>2</w:t>
      </w:r>
      <w:r w:rsidR="008A42F4" w:rsidRPr="00A05C95">
        <w:rPr>
          <w:rFonts w:ascii="Garamond" w:eastAsia="Times New Roman" w:hAnsi="Garamond" w:cs="Times New Roman"/>
          <w:sz w:val="22"/>
          <w:lang w:eastAsia="pt-BR"/>
        </w:rPr>
        <w:t>1</w:t>
      </w:r>
      <w:r w:rsidR="00712913" w:rsidRPr="00A05C95">
        <w:rPr>
          <w:rFonts w:ascii="Garamond" w:eastAsia="Times New Roman" w:hAnsi="Garamond" w:cs="Times New Roman"/>
          <w:sz w:val="22"/>
          <w:lang w:eastAsia="pt-BR"/>
        </w:rPr>
        <w:t xml:space="preserve">. Os termos ou disposições deste Contrato e </w:t>
      </w:r>
      <w:r w:rsidR="00E75125" w:rsidRPr="00A05C95">
        <w:rPr>
          <w:rFonts w:ascii="Garamond" w:eastAsia="Times New Roman" w:hAnsi="Garamond" w:cs="Times New Roman"/>
          <w:sz w:val="22"/>
          <w:lang w:eastAsia="pt-BR"/>
        </w:rPr>
        <w:t>de seus anexos pr</w:t>
      </w:r>
      <w:r w:rsidR="002865D0" w:rsidRPr="00A05C95">
        <w:rPr>
          <w:rFonts w:ascii="Garamond" w:eastAsia="Times New Roman" w:hAnsi="Garamond" w:cs="Times New Roman"/>
          <w:sz w:val="22"/>
          <w:lang w:eastAsia="pt-BR"/>
        </w:rPr>
        <w:t xml:space="preserve">evalecerão sobre quaisquer outros entendimentos ou acordos anteriores entre as </w:t>
      </w:r>
      <w:r w:rsidR="0008061C" w:rsidRPr="00A05C95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2865D0" w:rsidRPr="00A05C95">
        <w:rPr>
          <w:rFonts w:ascii="Garamond" w:eastAsia="Times New Roman" w:hAnsi="Garamond" w:cs="Times New Roman"/>
          <w:sz w:val="22"/>
          <w:lang w:eastAsia="pt-BR"/>
        </w:rPr>
        <w:t>, expressos ou implícitos</w:t>
      </w:r>
      <w:r w:rsidR="0086101D" w:rsidRPr="00A05C95">
        <w:rPr>
          <w:rFonts w:ascii="Garamond" w:eastAsia="Times New Roman" w:hAnsi="Garamond" w:cs="Times New Roman"/>
          <w:sz w:val="22"/>
          <w:lang w:eastAsia="pt-BR"/>
        </w:rPr>
        <w:t xml:space="preserve">, referentes </w:t>
      </w:r>
      <w:r w:rsidR="00BB6CCC" w:rsidRPr="00A05C95">
        <w:rPr>
          <w:rFonts w:ascii="Garamond" w:eastAsia="Times New Roman" w:hAnsi="Garamond" w:cs="Times New Roman"/>
          <w:sz w:val="22"/>
          <w:lang w:eastAsia="pt-BR"/>
        </w:rPr>
        <w:t>às condições estabelecidas</w:t>
      </w:r>
      <w:r w:rsidR="00C808FE" w:rsidRPr="00A05C95">
        <w:rPr>
          <w:rFonts w:ascii="Garamond" w:eastAsia="Times New Roman" w:hAnsi="Garamond" w:cs="Times New Roman"/>
          <w:sz w:val="22"/>
          <w:lang w:eastAsia="pt-BR"/>
        </w:rPr>
        <w:t>. Não há quaisquer representações, garantias, declarações, acordos, entendimentos complementares, sejam orais ou de qualquer outra forma, expressos ou implícitos</w:t>
      </w:r>
      <w:r w:rsidR="00482CF4" w:rsidRPr="00A05C95">
        <w:rPr>
          <w:rFonts w:ascii="Garamond" w:eastAsia="Times New Roman" w:hAnsi="Garamond" w:cs="Times New Roman"/>
          <w:sz w:val="22"/>
          <w:lang w:eastAsia="pt-BR"/>
        </w:rPr>
        <w:t>, que afetem este instrumento</w:t>
      </w:r>
      <w:r w:rsidR="00FD0F98" w:rsidRPr="00A05C95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566C5371" w14:textId="082990CC" w:rsidR="007F2737" w:rsidRPr="00A05C95" w:rsidRDefault="007F2737" w:rsidP="009F1E06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</w:p>
    <w:p w14:paraId="3DA49B48" w14:textId="7A5D372D" w:rsidR="007D082E" w:rsidRPr="00A05C95" w:rsidRDefault="003342E2" w:rsidP="009F1E06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  <w:r>
        <w:rPr>
          <w:rFonts w:ascii="Garamond" w:eastAsia="Times New Roman" w:hAnsi="Garamond" w:cs="Times New Roman"/>
          <w:sz w:val="22"/>
          <w:lang w:eastAsia="pt-BR"/>
        </w:rPr>
        <w:t>2</w:t>
      </w:r>
      <w:r w:rsidR="008A42F4" w:rsidRPr="00A05C95">
        <w:rPr>
          <w:rFonts w:ascii="Garamond" w:eastAsia="Times New Roman" w:hAnsi="Garamond" w:cs="Times New Roman"/>
          <w:sz w:val="22"/>
          <w:lang w:eastAsia="pt-BR"/>
        </w:rPr>
        <w:t>2</w:t>
      </w:r>
      <w:r w:rsidR="003D4CDD" w:rsidRPr="00A05C95">
        <w:rPr>
          <w:rFonts w:ascii="Garamond" w:eastAsia="Times New Roman" w:hAnsi="Garamond" w:cs="Times New Roman"/>
          <w:sz w:val="22"/>
          <w:lang w:eastAsia="pt-BR"/>
        </w:rPr>
        <w:t xml:space="preserve">. A nulidade, invalidez ou ineficácia de qualquer estipulação </w:t>
      </w:r>
      <w:r w:rsidR="00740BEB" w:rsidRPr="00A05C95">
        <w:rPr>
          <w:rFonts w:ascii="Garamond" w:eastAsia="Times New Roman" w:hAnsi="Garamond" w:cs="Times New Roman"/>
          <w:sz w:val="22"/>
          <w:lang w:eastAsia="pt-BR"/>
        </w:rPr>
        <w:t>deste</w:t>
      </w:r>
      <w:r w:rsidR="00624E2D" w:rsidRPr="00A05C95">
        <w:rPr>
          <w:rFonts w:ascii="Garamond" w:eastAsia="Times New Roman" w:hAnsi="Garamond" w:cs="Times New Roman"/>
          <w:sz w:val="22"/>
          <w:lang w:eastAsia="pt-BR"/>
        </w:rPr>
        <w:t xml:space="preserve"> Contrato não afetará a validade e eficácia das demais estipulações deste instrumento. Ao contrário, este Contrato deverá ser interpretado </w:t>
      </w:r>
      <w:r w:rsidR="00235363" w:rsidRPr="00A05C95">
        <w:rPr>
          <w:rFonts w:ascii="Garamond" w:eastAsia="Times New Roman" w:hAnsi="Garamond" w:cs="Times New Roman"/>
          <w:sz w:val="22"/>
          <w:lang w:eastAsia="pt-BR"/>
        </w:rPr>
        <w:t xml:space="preserve">tal </w:t>
      </w:r>
      <w:r w:rsidR="00624E2D" w:rsidRPr="00A05C95">
        <w:rPr>
          <w:rFonts w:ascii="Garamond" w:eastAsia="Times New Roman" w:hAnsi="Garamond" w:cs="Times New Roman"/>
          <w:sz w:val="22"/>
          <w:lang w:eastAsia="pt-BR"/>
        </w:rPr>
        <w:t>como</w:t>
      </w:r>
      <w:r w:rsidR="00235363" w:rsidRPr="00A05C95">
        <w:rPr>
          <w:rFonts w:ascii="Garamond" w:eastAsia="Times New Roman" w:hAnsi="Garamond" w:cs="Times New Roman"/>
          <w:sz w:val="22"/>
          <w:lang w:eastAsia="pt-BR"/>
        </w:rPr>
        <w:t xml:space="preserve"> se não</w:t>
      </w:r>
      <w:r w:rsidR="00EB2C0E" w:rsidRPr="00A05C95">
        <w:rPr>
          <w:rFonts w:ascii="Garamond" w:eastAsia="Times New Roman" w:hAnsi="Garamond" w:cs="Times New Roman"/>
          <w:sz w:val="22"/>
          <w:lang w:eastAsia="pt-BR"/>
        </w:rPr>
        <w:t xml:space="preserve"> tivesse a estipulação declarada inválida ou ineficaz, continuando todas as demais estipulações </w:t>
      </w:r>
      <w:r w:rsidR="001A05CD" w:rsidRPr="00A05C95">
        <w:rPr>
          <w:rFonts w:ascii="Garamond" w:eastAsia="Times New Roman" w:hAnsi="Garamond" w:cs="Times New Roman"/>
          <w:sz w:val="22"/>
          <w:lang w:eastAsia="pt-BR"/>
        </w:rPr>
        <w:t xml:space="preserve">plenamente em vigor e eficácia, obrigando-se as </w:t>
      </w:r>
      <w:r w:rsidR="00AE7399" w:rsidRPr="00A05C95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AE7399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1A05CD" w:rsidRPr="00A05C95">
        <w:rPr>
          <w:rFonts w:ascii="Garamond" w:eastAsia="Times New Roman" w:hAnsi="Garamond" w:cs="Times New Roman"/>
          <w:sz w:val="22"/>
          <w:lang w:eastAsia="pt-BR"/>
        </w:rPr>
        <w:t>a buscar</w:t>
      </w:r>
      <w:r w:rsidR="005F25C4" w:rsidRPr="00A05C95">
        <w:rPr>
          <w:rFonts w:ascii="Garamond" w:eastAsia="Times New Roman" w:hAnsi="Garamond" w:cs="Times New Roman"/>
          <w:sz w:val="22"/>
          <w:lang w:eastAsia="pt-BR"/>
        </w:rPr>
        <w:t xml:space="preserve"> outra estipulação que corresponda à intenção delas ao momento da redação da estipulação original.</w:t>
      </w:r>
    </w:p>
    <w:p w14:paraId="6DCCE694" w14:textId="68B6AC9B" w:rsidR="005F25C4" w:rsidRPr="00A05C95" w:rsidRDefault="005F25C4" w:rsidP="009F1E06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</w:p>
    <w:p w14:paraId="4308A56D" w14:textId="4A7BA85B" w:rsidR="005F25C4" w:rsidRPr="00A05C95" w:rsidRDefault="003342E2" w:rsidP="009F1E06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  <w:r>
        <w:rPr>
          <w:rFonts w:ascii="Garamond" w:eastAsia="Times New Roman" w:hAnsi="Garamond" w:cs="Times New Roman"/>
          <w:sz w:val="22"/>
          <w:lang w:eastAsia="pt-BR"/>
        </w:rPr>
        <w:t>2</w:t>
      </w:r>
      <w:r w:rsidR="008A42F4" w:rsidRPr="00A05C95">
        <w:rPr>
          <w:rFonts w:ascii="Garamond" w:eastAsia="Times New Roman" w:hAnsi="Garamond" w:cs="Times New Roman"/>
          <w:sz w:val="22"/>
          <w:lang w:eastAsia="pt-BR"/>
        </w:rPr>
        <w:t>3</w:t>
      </w:r>
      <w:r w:rsidR="005F25C4" w:rsidRPr="00A05C95">
        <w:rPr>
          <w:rFonts w:ascii="Garamond" w:eastAsia="Times New Roman" w:hAnsi="Garamond" w:cs="Times New Roman"/>
          <w:sz w:val="22"/>
          <w:lang w:eastAsia="pt-BR"/>
        </w:rPr>
        <w:t xml:space="preserve">. Este Contrato e seus termos não poderão </w:t>
      </w:r>
      <w:r w:rsidR="00FA0E72" w:rsidRPr="00A05C95">
        <w:rPr>
          <w:rFonts w:ascii="Garamond" w:eastAsia="Times New Roman" w:hAnsi="Garamond" w:cs="Times New Roman"/>
          <w:sz w:val="22"/>
          <w:lang w:eastAsia="pt-BR"/>
        </w:rPr>
        <w:t xml:space="preserve">ser alterados ou renunciados exceto mediante </w:t>
      </w:r>
      <w:r w:rsidR="00FD0F98" w:rsidRPr="00A05C95">
        <w:rPr>
          <w:rFonts w:ascii="Garamond" w:eastAsia="Times New Roman" w:hAnsi="Garamond" w:cs="Times New Roman"/>
          <w:sz w:val="22"/>
          <w:lang w:eastAsia="pt-BR"/>
        </w:rPr>
        <w:t>aditivo contratual,</w:t>
      </w:r>
      <w:r w:rsidR="00FA0E72" w:rsidRPr="00A05C95">
        <w:rPr>
          <w:rFonts w:ascii="Garamond" w:eastAsia="Times New Roman" w:hAnsi="Garamond" w:cs="Times New Roman"/>
          <w:sz w:val="22"/>
          <w:lang w:eastAsia="pt-BR"/>
        </w:rPr>
        <w:t xml:space="preserve"> por escrito</w:t>
      </w:r>
      <w:r w:rsidR="00FD0F98" w:rsidRPr="00A05C95">
        <w:rPr>
          <w:rFonts w:ascii="Garamond" w:eastAsia="Times New Roman" w:hAnsi="Garamond" w:cs="Times New Roman"/>
          <w:sz w:val="22"/>
          <w:lang w:eastAsia="pt-BR"/>
        </w:rPr>
        <w:t>,</w:t>
      </w:r>
      <w:r w:rsidR="00FA0E72" w:rsidRPr="00A05C95">
        <w:rPr>
          <w:rFonts w:ascii="Garamond" w:eastAsia="Times New Roman" w:hAnsi="Garamond" w:cs="Times New Roman"/>
          <w:sz w:val="22"/>
          <w:lang w:eastAsia="pt-BR"/>
        </w:rPr>
        <w:t xml:space="preserve"> assinad</w:t>
      </w:r>
      <w:r w:rsidR="00FD0F98" w:rsidRPr="00A05C95">
        <w:rPr>
          <w:rFonts w:ascii="Garamond" w:eastAsia="Times New Roman" w:hAnsi="Garamond" w:cs="Times New Roman"/>
          <w:sz w:val="22"/>
          <w:lang w:eastAsia="pt-BR"/>
        </w:rPr>
        <w:t>o</w:t>
      </w:r>
      <w:r w:rsidR="00FA0E72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FD0F98" w:rsidRPr="00A05C95">
        <w:rPr>
          <w:rFonts w:ascii="Garamond" w:eastAsia="Times New Roman" w:hAnsi="Garamond" w:cs="Times New Roman"/>
          <w:sz w:val="22"/>
          <w:lang w:eastAsia="pt-BR"/>
        </w:rPr>
        <w:t>por ambas as</w:t>
      </w:r>
      <w:r w:rsidR="00A76B9F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AE7399" w:rsidRPr="00A05C95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FD0F98" w:rsidRPr="00A05C95">
        <w:rPr>
          <w:rFonts w:ascii="Garamond" w:eastAsia="Times New Roman" w:hAnsi="Garamond" w:cs="Times New Roman"/>
          <w:b/>
          <w:bCs/>
          <w:sz w:val="22"/>
          <w:lang w:eastAsia="pt-BR"/>
        </w:rPr>
        <w:t>,</w:t>
      </w:r>
      <w:r w:rsidR="00AE7399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FD0F98" w:rsidRPr="00A05C95">
        <w:rPr>
          <w:rFonts w:ascii="Garamond" w:eastAsia="Times New Roman" w:hAnsi="Garamond" w:cs="Times New Roman"/>
          <w:sz w:val="22"/>
          <w:lang w:eastAsia="pt-BR"/>
        </w:rPr>
        <w:t xml:space="preserve">concordando </w:t>
      </w:r>
      <w:r w:rsidR="00A76B9F" w:rsidRPr="00A05C95">
        <w:rPr>
          <w:rFonts w:ascii="Garamond" w:eastAsia="Times New Roman" w:hAnsi="Garamond" w:cs="Times New Roman"/>
          <w:sz w:val="22"/>
          <w:lang w:eastAsia="pt-BR"/>
        </w:rPr>
        <w:t xml:space="preserve">expressamente </w:t>
      </w:r>
      <w:r w:rsidR="00617A38" w:rsidRPr="00A05C95">
        <w:rPr>
          <w:rFonts w:ascii="Garamond" w:eastAsia="Times New Roman" w:hAnsi="Garamond" w:cs="Times New Roman"/>
          <w:sz w:val="22"/>
          <w:lang w:eastAsia="pt-BR"/>
        </w:rPr>
        <w:t>com a</w:t>
      </w:r>
      <w:r w:rsidR="00FD0F98" w:rsidRPr="00A05C95">
        <w:rPr>
          <w:rFonts w:ascii="Garamond" w:eastAsia="Times New Roman" w:hAnsi="Garamond" w:cs="Times New Roman"/>
          <w:sz w:val="22"/>
          <w:lang w:eastAsia="pt-BR"/>
        </w:rPr>
        <w:t>s</w:t>
      </w:r>
      <w:r w:rsidR="00617A38" w:rsidRPr="00A05C95">
        <w:rPr>
          <w:rFonts w:ascii="Garamond" w:eastAsia="Times New Roman" w:hAnsi="Garamond" w:cs="Times New Roman"/>
          <w:sz w:val="22"/>
          <w:lang w:eastAsia="pt-BR"/>
        </w:rPr>
        <w:t xml:space="preserve"> modificaç</w:t>
      </w:r>
      <w:r w:rsidR="00FD0F98" w:rsidRPr="00A05C95">
        <w:rPr>
          <w:rFonts w:ascii="Garamond" w:eastAsia="Times New Roman" w:hAnsi="Garamond" w:cs="Times New Roman"/>
          <w:sz w:val="22"/>
          <w:lang w:eastAsia="pt-BR"/>
        </w:rPr>
        <w:t>ões</w:t>
      </w:r>
      <w:r w:rsidR="00617A38" w:rsidRPr="00A05C95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1A220541" w14:textId="26304DB4" w:rsidR="00033275" w:rsidRPr="00A05C95" w:rsidRDefault="00033275" w:rsidP="009F1E06">
      <w:pPr>
        <w:spacing w:after="0" w:line="240" w:lineRule="auto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2621C9FC" w14:textId="000D6077" w:rsidR="00033275" w:rsidRPr="00A05C95" w:rsidRDefault="003342E2" w:rsidP="009F1E06">
      <w:pPr>
        <w:spacing w:after="0" w:line="240" w:lineRule="auto"/>
        <w:rPr>
          <w:rFonts w:ascii="Garamond" w:eastAsia="Times New Roman" w:hAnsi="Garamond" w:cs="Times New Roman"/>
          <w:sz w:val="22"/>
          <w:lang w:eastAsia="pt-BR"/>
        </w:rPr>
      </w:pPr>
      <w:r>
        <w:rPr>
          <w:rFonts w:ascii="Garamond" w:eastAsia="Times New Roman" w:hAnsi="Garamond" w:cs="Times New Roman"/>
          <w:sz w:val="22"/>
          <w:lang w:eastAsia="pt-BR"/>
        </w:rPr>
        <w:t>2</w:t>
      </w:r>
      <w:r w:rsidR="008A42F4" w:rsidRPr="00A05C95">
        <w:rPr>
          <w:rFonts w:ascii="Garamond" w:eastAsia="Times New Roman" w:hAnsi="Garamond" w:cs="Times New Roman"/>
          <w:sz w:val="22"/>
          <w:lang w:eastAsia="pt-BR"/>
        </w:rPr>
        <w:t>4</w:t>
      </w:r>
      <w:r w:rsidR="00033275" w:rsidRPr="00A05C95">
        <w:rPr>
          <w:rFonts w:ascii="Garamond" w:eastAsia="Times New Roman" w:hAnsi="Garamond" w:cs="Times New Roman"/>
          <w:sz w:val="22"/>
          <w:lang w:eastAsia="pt-BR"/>
        </w:rPr>
        <w:t xml:space="preserve">. As comunicações entre as </w:t>
      </w:r>
      <w:r w:rsidR="00AE7399" w:rsidRPr="00A05C95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AE7399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9A714A" w:rsidRPr="00A05C95">
        <w:rPr>
          <w:rFonts w:ascii="Garamond" w:eastAsia="Times New Roman" w:hAnsi="Garamond" w:cs="Times New Roman"/>
          <w:sz w:val="22"/>
          <w:lang w:eastAsia="pt-BR"/>
        </w:rPr>
        <w:t xml:space="preserve">deverão ser </w:t>
      </w:r>
      <w:r w:rsidR="000C484C" w:rsidRPr="00A05C95">
        <w:rPr>
          <w:rFonts w:ascii="Garamond" w:eastAsia="Times New Roman" w:hAnsi="Garamond" w:cs="Times New Roman"/>
          <w:sz w:val="22"/>
          <w:lang w:eastAsia="pt-BR"/>
        </w:rPr>
        <w:t>realizadas</w:t>
      </w:r>
      <w:r w:rsidR="009A714A" w:rsidRPr="00A05C95">
        <w:rPr>
          <w:rFonts w:ascii="Garamond" w:eastAsia="Times New Roman" w:hAnsi="Garamond" w:cs="Times New Roman"/>
          <w:sz w:val="22"/>
          <w:lang w:eastAsia="pt-BR"/>
        </w:rPr>
        <w:t xml:space="preserve"> por escrito</w:t>
      </w:r>
      <w:r w:rsidR="000C484C" w:rsidRPr="00A05C95">
        <w:rPr>
          <w:rFonts w:ascii="Garamond" w:eastAsia="Times New Roman" w:hAnsi="Garamond" w:cs="Times New Roman"/>
          <w:sz w:val="22"/>
          <w:lang w:eastAsia="pt-BR"/>
        </w:rPr>
        <w:t xml:space="preserve">, </w:t>
      </w:r>
      <w:r w:rsidR="000246C3" w:rsidRPr="00A05C95">
        <w:rPr>
          <w:rFonts w:ascii="Garamond" w:eastAsia="Times New Roman" w:hAnsi="Garamond" w:cs="Times New Roman"/>
          <w:sz w:val="22"/>
          <w:lang w:eastAsia="pt-BR"/>
        </w:rPr>
        <w:t xml:space="preserve">necessariamente </w:t>
      </w:r>
      <w:r w:rsidR="000C484C" w:rsidRPr="00A05C95">
        <w:rPr>
          <w:rFonts w:ascii="Garamond" w:eastAsia="Times New Roman" w:hAnsi="Garamond" w:cs="Times New Roman"/>
          <w:sz w:val="22"/>
          <w:lang w:eastAsia="pt-BR"/>
        </w:rPr>
        <w:t>por e-mail ou WhatsApp.</w:t>
      </w:r>
    </w:p>
    <w:p w14:paraId="4584AD7B" w14:textId="77777777" w:rsidR="00AE7399" w:rsidRPr="00A05C95" w:rsidRDefault="00AE7399" w:rsidP="002E7D72">
      <w:pPr>
        <w:spacing w:after="0" w:line="240" w:lineRule="auto"/>
        <w:ind w:left="851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0553AA36" w14:textId="67F9928D" w:rsidR="00800948" w:rsidRPr="00A05C95" w:rsidRDefault="000F453F" w:rsidP="0017650C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12" w:name="_Toc84541280"/>
      <w:r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X</w:t>
      </w:r>
      <w:r w:rsidR="00734646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I</w:t>
      </w:r>
      <w:r w:rsidR="00800948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. LOCAL, DATA E ASSINATURA</w:t>
      </w:r>
      <w:r w:rsidR="00734646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S</w:t>
      </w:r>
      <w:r w:rsidR="00800948" w:rsidRPr="00A05C95">
        <w:rPr>
          <w:rFonts w:ascii="Garamond" w:hAnsi="Garamond"/>
          <w:b/>
          <w:bCs/>
          <w:color w:val="auto"/>
          <w:sz w:val="22"/>
          <w:szCs w:val="22"/>
          <w:lang w:eastAsia="pt-BR"/>
        </w:rPr>
        <w:t>.</w:t>
      </w:r>
      <w:bookmarkEnd w:id="12"/>
    </w:p>
    <w:p w14:paraId="0553AA37" w14:textId="77777777" w:rsidR="000E7B0D" w:rsidRPr="00A05C95" w:rsidRDefault="000E7B0D" w:rsidP="0017650C">
      <w:pPr>
        <w:pStyle w:val="Ttulo1"/>
        <w:spacing w:before="0"/>
        <w:rPr>
          <w:rFonts w:ascii="Garamond" w:hAnsi="Garamond"/>
          <w:sz w:val="22"/>
          <w:szCs w:val="22"/>
          <w:lang w:eastAsia="pt-BR"/>
        </w:rPr>
      </w:pPr>
    </w:p>
    <w:p w14:paraId="0AEE3978" w14:textId="286766F3" w:rsidR="00810E77" w:rsidRPr="00A05C95" w:rsidRDefault="003342E2" w:rsidP="007E77D4">
      <w:pPr>
        <w:spacing w:after="240" w:line="240" w:lineRule="auto"/>
        <w:rPr>
          <w:rFonts w:ascii="Garamond" w:eastAsia="Times New Roman" w:hAnsi="Garamond" w:cs="Times New Roman"/>
          <w:sz w:val="22"/>
          <w:lang w:eastAsia="pt-BR"/>
        </w:rPr>
      </w:pPr>
      <w:r>
        <w:rPr>
          <w:rFonts w:ascii="Garamond" w:eastAsia="Times New Roman" w:hAnsi="Garamond" w:cs="Times New Roman"/>
          <w:sz w:val="22"/>
          <w:lang w:eastAsia="pt-BR"/>
        </w:rPr>
        <w:t>2</w:t>
      </w:r>
      <w:r w:rsidR="008A42F4" w:rsidRPr="00A05C95">
        <w:rPr>
          <w:rFonts w:ascii="Garamond" w:eastAsia="Times New Roman" w:hAnsi="Garamond" w:cs="Times New Roman"/>
          <w:sz w:val="22"/>
          <w:lang w:eastAsia="pt-BR"/>
        </w:rPr>
        <w:t>5</w:t>
      </w:r>
      <w:r w:rsidR="00810E77" w:rsidRPr="00A05C95">
        <w:rPr>
          <w:rFonts w:ascii="Garamond" w:eastAsia="Times New Roman" w:hAnsi="Garamond" w:cs="Times New Roman"/>
          <w:sz w:val="22"/>
          <w:lang w:eastAsia="pt-BR"/>
        </w:rPr>
        <w:t xml:space="preserve">. As </w:t>
      </w:r>
      <w:r w:rsidR="00135782" w:rsidRPr="00A05C95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135782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810E77" w:rsidRPr="00A05C95">
        <w:rPr>
          <w:rFonts w:ascii="Garamond" w:eastAsia="Times New Roman" w:hAnsi="Garamond" w:cs="Times New Roman"/>
          <w:sz w:val="22"/>
          <w:lang w:eastAsia="pt-BR"/>
        </w:rPr>
        <w:t xml:space="preserve">elegem o </w:t>
      </w:r>
      <w:r w:rsidR="00135782" w:rsidRPr="00A05C95">
        <w:rPr>
          <w:rFonts w:ascii="Garamond" w:eastAsia="Times New Roman" w:hAnsi="Garamond" w:cs="Times New Roman"/>
          <w:sz w:val="22"/>
          <w:lang w:eastAsia="pt-BR"/>
        </w:rPr>
        <w:t>f</w:t>
      </w:r>
      <w:r w:rsidR="00810E77" w:rsidRPr="00A05C95">
        <w:rPr>
          <w:rFonts w:ascii="Garamond" w:eastAsia="Times New Roman" w:hAnsi="Garamond" w:cs="Times New Roman"/>
          <w:sz w:val="22"/>
          <w:lang w:eastAsia="pt-BR"/>
        </w:rPr>
        <w:t xml:space="preserve">oro da </w:t>
      </w:r>
      <w:r w:rsidR="00135782" w:rsidRPr="00A05C95">
        <w:rPr>
          <w:rFonts w:ascii="Garamond" w:eastAsia="Times New Roman" w:hAnsi="Garamond" w:cs="Times New Roman"/>
          <w:sz w:val="22"/>
          <w:lang w:eastAsia="pt-BR"/>
        </w:rPr>
        <w:t>c</w:t>
      </w:r>
      <w:r w:rsidR="00810E77" w:rsidRPr="00A05C95">
        <w:rPr>
          <w:rFonts w:ascii="Garamond" w:eastAsia="Times New Roman" w:hAnsi="Garamond" w:cs="Times New Roman"/>
          <w:sz w:val="22"/>
          <w:lang w:eastAsia="pt-BR"/>
        </w:rPr>
        <w:t xml:space="preserve">omarca de </w:t>
      </w:r>
      <w:r w:rsidR="00A56660" w:rsidRPr="00A05C95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Cidade</w:t>
      </w:r>
      <w:r w:rsidR="00413482" w:rsidRPr="00A05C95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 xml:space="preserve"> - </w:t>
      </w:r>
      <w:r w:rsidR="00A56660" w:rsidRPr="00A05C95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UF</w:t>
      </w:r>
      <w:r w:rsidR="00810E77" w:rsidRPr="00A05C95">
        <w:rPr>
          <w:rFonts w:ascii="Garamond" w:eastAsia="Times New Roman" w:hAnsi="Garamond" w:cs="Times New Roman"/>
          <w:sz w:val="22"/>
          <w:lang w:eastAsia="pt-BR"/>
        </w:rPr>
        <w:t>, para dirimir quaisquer controvérsias decorrentes do presente Contrato.</w:t>
      </w:r>
    </w:p>
    <w:p w14:paraId="0553AA38" w14:textId="70731548" w:rsidR="00505228" w:rsidRPr="00A05C95" w:rsidRDefault="003342E2" w:rsidP="007E77D4">
      <w:pPr>
        <w:spacing w:after="240" w:line="240" w:lineRule="auto"/>
        <w:rPr>
          <w:rFonts w:ascii="Garamond" w:eastAsia="Times New Roman" w:hAnsi="Garamond" w:cs="Times New Roman"/>
          <w:sz w:val="22"/>
          <w:lang w:eastAsia="pt-BR"/>
        </w:rPr>
      </w:pPr>
      <w:r>
        <w:rPr>
          <w:rFonts w:ascii="Garamond" w:eastAsia="Times New Roman" w:hAnsi="Garamond" w:cs="Times New Roman"/>
          <w:sz w:val="22"/>
          <w:lang w:eastAsia="pt-BR"/>
        </w:rPr>
        <w:t>2</w:t>
      </w:r>
      <w:r w:rsidR="008A42F4" w:rsidRPr="00A05C95">
        <w:rPr>
          <w:rFonts w:ascii="Garamond" w:eastAsia="Times New Roman" w:hAnsi="Garamond" w:cs="Times New Roman"/>
          <w:sz w:val="22"/>
          <w:lang w:eastAsia="pt-BR"/>
        </w:rPr>
        <w:t>6</w:t>
      </w:r>
      <w:r w:rsidR="00853A52" w:rsidRPr="00A05C95">
        <w:rPr>
          <w:rFonts w:ascii="Garamond" w:eastAsia="Times New Roman" w:hAnsi="Garamond" w:cs="Times New Roman"/>
          <w:sz w:val="22"/>
          <w:lang w:eastAsia="pt-BR"/>
        </w:rPr>
        <w:t>.</w:t>
      </w:r>
      <w:r w:rsidR="007E77D4" w:rsidRPr="00A05C95">
        <w:rPr>
          <w:rFonts w:ascii="Garamond" w:eastAsia="Times New Roman" w:hAnsi="Garamond" w:cs="Times New Roman"/>
          <w:sz w:val="22"/>
          <w:lang w:eastAsia="pt-BR"/>
        </w:rPr>
        <w:t xml:space="preserve"> E, por estarem </w:t>
      </w:r>
      <w:r w:rsidR="00D01383" w:rsidRPr="00A05C95">
        <w:rPr>
          <w:rFonts w:ascii="Garamond" w:eastAsia="Times New Roman" w:hAnsi="Garamond" w:cs="Times New Roman"/>
          <w:sz w:val="22"/>
          <w:lang w:eastAsia="pt-BR"/>
        </w:rPr>
        <w:t>assim ajustadas, firma</w:t>
      </w:r>
      <w:r w:rsidR="00AE7399" w:rsidRPr="00A05C95">
        <w:rPr>
          <w:rFonts w:ascii="Garamond" w:eastAsia="Times New Roman" w:hAnsi="Garamond" w:cs="Times New Roman"/>
          <w:sz w:val="22"/>
          <w:lang w:eastAsia="pt-BR"/>
        </w:rPr>
        <w:t>m</w:t>
      </w:r>
      <w:r w:rsidR="007E77D4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0A6576" w:rsidRPr="00A05C95">
        <w:rPr>
          <w:rFonts w:ascii="Garamond" w:eastAsia="Times New Roman" w:hAnsi="Garamond" w:cs="Times New Roman"/>
          <w:sz w:val="22"/>
          <w:lang w:eastAsia="pt-BR"/>
        </w:rPr>
        <w:t xml:space="preserve">as </w:t>
      </w:r>
      <w:r w:rsidR="000A6576" w:rsidRPr="00A05C95">
        <w:rPr>
          <w:rFonts w:ascii="Garamond" w:eastAsia="Times New Roman" w:hAnsi="Garamond" w:cs="Times New Roman"/>
          <w:b/>
          <w:sz w:val="22"/>
          <w:lang w:eastAsia="pt-BR"/>
        </w:rPr>
        <w:t>PARTES</w:t>
      </w:r>
      <w:r w:rsidR="000A6576" w:rsidRPr="00A05C95">
        <w:rPr>
          <w:rFonts w:ascii="Garamond" w:eastAsia="Times New Roman" w:hAnsi="Garamond" w:cs="Times New Roman"/>
          <w:sz w:val="22"/>
          <w:lang w:eastAsia="pt-BR"/>
        </w:rPr>
        <w:t xml:space="preserve"> o presente </w:t>
      </w:r>
      <w:r w:rsidR="00413482" w:rsidRPr="00A05C95">
        <w:rPr>
          <w:rFonts w:ascii="Garamond" w:eastAsia="Times New Roman" w:hAnsi="Garamond" w:cs="Times New Roman"/>
          <w:sz w:val="22"/>
          <w:lang w:eastAsia="pt-BR"/>
        </w:rPr>
        <w:t>Contrato</w:t>
      </w:r>
      <w:r w:rsidR="000A6576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D01383" w:rsidRPr="00A05C95">
        <w:rPr>
          <w:rFonts w:ascii="Garamond" w:eastAsia="Times New Roman" w:hAnsi="Garamond" w:cs="Times New Roman"/>
          <w:sz w:val="22"/>
          <w:lang w:eastAsia="pt-BR"/>
        </w:rPr>
        <w:t xml:space="preserve">em duas vias por escrito, </w:t>
      </w:r>
      <w:r w:rsidR="000A6576" w:rsidRPr="00A05C95">
        <w:rPr>
          <w:rFonts w:ascii="Garamond" w:eastAsia="Times New Roman" w:hAnsi="Garamond" w:cs="Times New Roman"/>
          <w:sz w:val="22"/>
          <w:lang w:eastAsia="pt-BR"/>
        </w:rPr>
        <w:t>de igual</w:t>
      </w:r>
      <w:r w:rsidR="00D01383" w:rsidRPr="00A05C95">
        <w:rPr>
          <w:rFonts w:ascii="Garamond" w:eastAsia="Times New Roman" w:hAnsi="Garamond" w:cs="Times New Roman"/>
          <w:sz w:val="22"/>
          <w:lang w:eastAsia="pt-BR"/>
        </w:rPr>
        <w:t xml:space="preserve"> forma e</w:t>
      </w:r>
      <w:r w:rsidR="000A6576" w:rsidRPr="00A05C95">
        <w:rPr>
          <w:rFonts w:ascii="Garamond" w:eastAsia="Times New Roman" w:hAnsi="Garamond" w:cs="Times New Roman"/>
          <w:sz w:val="22"/>
          <w:lang w:eastAsia="pt-BR"/>
        </w:rPr>
        <w:t xml:space="preserve"> teor, na presença d</w:t>
      </w:r>
      <w:r w:rsidR="00D01383" w:rsidRPr="00A05C95">
        <w:rPr>
          <w:rFonts w:ascii="Garamond" w:eastAsia="Times New Roman" w:hAnsi="Garamond" w:cs="Times New Roman"/>
          <w:sz w:val="22"/>
          <w:lang w:eastAsia="pt-BR"/>
        </w:rPr>
        <w:t xml:space="preserve">as </w:t>
      </w:r>
      <w:r w:rsidR="000A6576" w:rsidRPr="00A05C95">
        <w:rPr>
          <w:rFonts w:ascii="Garamond" w:eastAsia="Times New Roman" w:hAnsi="Garamond" w:cs="Times New Roman"/>
          <w:sz w:val="22"/>
          <w:lang w:eastAsia="pt-BR"/>
        </w:rPr>
        <w:t>testemunhas</w:t>
      </w:r>
      <w:r w:rsidR="00D01383" w:rsidRPr="00A05C95">
        <w:rPr>
          <w:rFonts w:ascii="Garamond" w:eastAsia="Times New Roman" w:hAnsi="Garamond" w:cs="Times New Roman"/>
          <w:sz w:val="22"/>
          <w:lang w:eastAsia="pt-BR"/>
        </w:rPr>
        <w:t xml:space="preserve"> abaixo indicadas</w:t>
      </w:r>
      <w:r w:rsidR="000A6576" w:rsidRPr="00A05C95">
        <w:rPr>
          <w:rFonts w:ascii="Garamond" w:eastAsia="Times New Roman" w:hAnsi="Garamond" w:cs="Times New Roman"/>
          <w:sz w:val="22"/>
          <w:lang w:eastAsia="pt-BR"/>
        </w:rPr>
        <w:t>, concordando em utilizar e reconhecer como válida qualquer forma de comprovação de anuência aos termos ora acordados em formato eletrônico, ainda que não utilizem de certificado digital emitido no padrão ICP-Brasil.</w:t>
      </w:r>
      <w:r w:rsidR="00853A52" w:rsidRPr="00A05C95">
        <w:rPr>
          <w:rFonts w:ascii="Garamond" w:eastAsia="Times New Roman" w:hAnsi="Garamond" w:cs="Times New Roman"/>
          <w:sz w:val="22"/>
          <w:lang w:eastAsia="pt-BR"/>
        </w:rPr>
        <w:t xml:space="preserve"> </w:t>
      </w:r>
    </w:p>
    <w:p w14:paraId="0553AA39" w14:textId="4E8B5DA7" w:rsidR="007E77D4" w:rsidRPr="00A05C95" w:rsidRDefault="00505228" w:rsidP="007E77D4">
      <w:pPr>
        <w:spacing w:after="240" w:line="240" w:lineRule="auto"/>
        <w:rPr>
          <w:rFonts w:ascii="Garamond" w:eastAsia="Times New Roman" w:hAnsi="Garamond" w:cs="Times New Roman"/>
          <w:sz w:val="22"/>
          <w:lang w:eastAsia="pt-BR"/>
        </w:rPr>
      </w:pP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A formalização deste instrumento na maneira supra acordada será suficiente para a validade e completa vinculação das partes ao presente </w:t>
      </w:r>
      <w:r w:rsidR="00FD0F98" w:rsidRPr="00A05C95">
        <w:rPr>
          <w:rFonts w:ascii="Garamond" w:eastAsia="Times New Roman" w:hAnsi="Garamond" w:cs="Times New Roman"/>
          <w:sz w:val="22"/>
          <w:lang w:eastAsia="pt-BR"/>
        </w:rPr>
        <w:t>C</w:t>
      </w:r>
      <w:r w:rsidRPr="00A05C95">
        <w:rPr>
          <w:rFonts w:ascii="Garamond" w:eastAsia="Times New Roman" w:hAnsi="Garamond" w:cs="Times New Roman"/>
          <w:sz w:val="22"/>
          <w:lang w:eastAsia="pt-BR"/>
        </w:rPr>
        <w:t xml:space="preserve">ontrato, nos termos do art. 10, § 2º, da MP nº 2.200-2. </w:t>
      </w:r>
    </w:p>
    <w:p w14:paraId="5394A636" w14:textId="77777777" w:rsidR="00403754" w:rsidRPr="00A05C95" w:rsidRDefault="00403754" w:rsidP="007E77D4">
      <w:pPr>
        <w:spacing w:after="240" w:line="240" w:lineRule="auto"/>
        <w:rPr>
          <w:rFonts w:ascii="Garamond" w:eastAsia="Times New Roman" w:hAnsi="Garamond" w:cs="Times New Roman"/>
          <w:sz w:val="22"/>
          <w:lang w:eastAsia="pt-BR"/>
        </w:rPr>
      </w:pPr>
    </w:p>
    <w:p w14:paraId="0553AA3A" w14:textId="4EA5A0EB" w:rsidR="00350BC9" w:rsidRPr="00A05C95" w:rsidRDefault="00624954" w:rsidP="00350BC9">
      <w:pPr>
        <w:spacing w:after="0" w:line="240" w:lineRule="auto"/>
        <w:jc w:val="center"/>
        <w:rPr>
          <w:rFonts w:ascii="Garamond" w:eastAsia="Times New Roman" w:hAnsi="Garamond" w:cs="Times New Roman"/>
          <w:sz w:val="22"/>
          <w:shd w:val="clear" w:color="auto" w:fill="FFFF00"/>
          <w:lang w:eastAsia="pt-BR"/>
        </w:rPr>
      </w:pPr>
      <w:r w:rsidRPr="00A05C95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Cidade - UF</w:t>
      </w:r>
      <w:r w:rsidR="009F4515" w:rsidRPr="00A05C95">
        <w:rPr>
          <w:rFonts w:ascii="Garamond" w:eastAsia="Times New Roman" w:hAnsi="Garamond" w:cs="Times New Roman"/>
          <w:sz w:val="22"/>
          <w:lang w:eastAsia="pt-BR"/>
        </w:rPr>
        <w:t xml:space="preserve">, </w:t>
      </w:r>
      <w:r w:rsidRPr="00A05C95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data</w:t>
      </w:r>
      <w:r w:rsidRPr="00A05C95">
        <w:rPr>
          <w:rFonts w:ascii="Garamond" w:eastAsia="Times New Roman" w:hAnsi="Garamond" w:cs="Times New Roman"/>
          <w:sz w:val="22"/>
          <w:lang w:eastAsia="pt-BR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8"/>
        <w:gridCol w:w="4226"/>
      </w:tblGrid>
      <w:tr w:rsidR="00413482" w:rsidRPr="00A05C95" w14:paraId="0553AA46" w14:textId="77777777" w:rsidTr="005E650A">
        <w:tc>
          <w:tcPr>
            <w:tcW w:w="4384" w:type="dxa"/>
          </w:tcPr>
          <w:p w14:paraId="0553AA3B" w14:textId="77777777" w:rsidR="007E77D4" w:rsidRPr="00A05C95" w:rsidRDefault="007E77D4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</w:p>
          <w:p w14:paraId="0553AA3C" w14:textId="77777777" w:rsidR="0081746D" w:rsidRPr="00A05C95" w:rsidRDefault="0081746D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</w:p>
          <w:p w14:paraId="0553AA3D" w14:textId="77777777" w:rsidR="007E77D4" w:rsidRPr="00A05C95" w:rsidRDefault="007E77D4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  <w:r w:rsidRPr="00A05C95">
              <w:rPr>
                <w:rFonts w:ascii="Garamond" w:hAnsi="Garamond" w:cs="Verdana"/>
                <w:sz w:val="22"/>
              </w:rPr>
              <w:t>(assinatura eletrônica)</w:t>
            </w:r>
          </w:p>
          <w:p w14:paraId="0553AA3F" w14:textId="27D786C2" w:rsidR="00D01383" w:rsidRPr="00A05C95" w:rsidRDefault="00B86572" w:rsidP="001C4DB5">
            <w:pPr>
              <w:spacing w:line="276" w:lineRule="auto"/>
              <w:jc w:val="center"/>
              <w:rPr>
                <w:rFonts w:ascii="Garamond" w:eastAsia="Verdana" w:hAnsi="Garamond" w:cs="Verdana"/>
                <w:sz w:val="22"/>
              </w:rPr>
            </w:pPr>
            <w:r w:rsidRPr="00A05C95">
              <w:rPr>
                <w:rFonts w:ascii="Garamond" w:eastAsia="Verdana" w:hAnsi="Garamond" w:cs="Verdana"/>
                <w:b/>
                <w:bCs/>
                <w:sz w:val="22"/>
              </w:rPr>
              <w:t>CONTROLADOR</w:t>
            </w:r>
          </w:p>
        </w:tc>
        <w:tc>
          <w:tcPr>
            <w:tcW w:w="4336" w:type="dxa"/>
          </w:tcPr>
          <w:p w14:paraId="0553AA40" w14:textId="77777777" w:rsidR="007E77D4" w:rsidRPr="00A05C95" w:rsidRDefault="007E77D4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</w:p>
          <w:p w14:paraId="0553AA41" w14:textId="77777777" w:rsidR="007E77D4" w:rsidRPr="00A05C95" w:rsidRDefault="007E77D4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</w:p>
          <w:p w14:paraId="0553AA42" w14:textId="77777777" w:rsidR="007E77D4" w:rsidRPr="00A05C95" w:rsidRDefault="007E77D4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  <w:r w:rsidRPr="00A05C95">
              <w:rPr>
                <w:rFonts w:ascii="Garamond" w:hAnsi="Garamond" w:cs="Verdana"/>
                <w:sz w:val="22"/>
              </w:rPr>
              <w:t>(assinatura eletrônica)</w:t>
            </w:r>
          </w:p>
          <w:p w14:paraId="0553AA45" w14:textId="4967BC6D" w:rsidR="007E77D4" w:rsidRPr="00A05C95" w:rsidRDefault="00936DC6" w:rsidP="001C4DB5">
            <w:pPr>
              <w:spacing w:line="276" w:lineRule="auto"/>
              <w:jc w:val="center"/>
              <w:rPr>
                <w:rFonts w:ascii="Garamond" w:eastAsia="Verdana" w:hAnsi="Garamond" w:cs="Verdana"/>
                <w:sz w:val="22"/>
              </w:rPr>
            </w:pPr>
            <w:r w:rsidRPr="00A05C95">
              <w:rPr>
                <w:rFonts w:ascii="Garamond" w:eastAsia="Times New Roman" w:hAnsi="Garamond" w:cs="Times New Roman"/>
                <w:b/>
                <w:bCs/>
                <w:sz w:val="22"/>
                <w:lang w:eastAsia="pt-BR"/>
              </w:rPr>
              <w:t>OPERADOR</w:t>
            </w:r>
            <w:r w:rsidR="00493A12" w:rsidRPr="00A05C95">
              <w:rPr>
                <w:rFonts w:ascii="Garamond" w:eastAsia="Times New Roman" w:hAnsi="Garamond" w:cs="Times New Roman"/>
                <w:sz w:val="22"/>
                <w:lang w:eastAsia="pt-BR"/>
              </w:rPr>
              <w:t xml:space="preserve"> </w:t>
            </w:r>
          </w:p>
        </w:tc>
      </w:tr>
      <w:tr w:rsidR="00413482" w:rsidRPr="00A05C95" w14:paraId="0553AA53" w14:textId="77777777" w:rsidTr="00413482">
        <w:tc>
          <w:tcPr>
            <w:tcW w:w="4384" w:type="dxa"/>
            <w:shd w:val="clear" w:color="auto" w:fill="auto"/>
          </w:tcPr>
          <w:p w14:paraId="0553AA47" w14:textId="77777777" w:rsidR="007E77D4" w:rsidRPr="00A05C95" w:rsidRDefault="007E77D4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</w:p>
          <w:p w14:paraId="0553AA48" w14:textId="77777777" w:rsidR="007E77D4" w:rsidRPr="00A05C95" w:rsidRDefault="007E77D4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</w:p>
          <w:p w14:paraId="0553AA49" w14:textId="77777777" w:rsidR="007E77D4" w:rsidRPr="00A05C95" w:rsidRDefault="007E77D4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  <w:r w:rsidRPr="00A05C95">
              <w:rPr>
                <w:rFonts w:ascii="Garamond" w:hAnsi="Garamond" w:cs="Verdana"/>
                <w:sz w:val="22"/>
              </w:rPr>
              <w:t>(assinatura eletrônica)</w:t>
            </w:r>
          </w:p>
          <w:p w14:paraId="0553AA4A" w14:textId="77777777" w:rsidR="00505228" w:rsidRPr="00A05C95" w:rsidRDefault="00505228" w:rsidP="001C4DB5">
            <w:pPr>
              <w:spacing w:line="276" w:lineRule="auto"/>
              <w:jc w:val="center"/>
              <w:rPr>
                <w:rFonts w:ascii="Garamond" w:eastAsia="Verdana" w:hAnsi="Garamond" w:cs="Verdana"/>
                <w:b/>
                <w:bCs/>
                <w:sz w:val="22"/>
              </w:rPr>
            </w:pPr>
            <w:r w:rsidRPr="00A05C95">
              <w:rPr>
                <w:rFonts w:ascii="Garamond" w:eastAsia="Verdana" w:hAnsi="Garamond" w:cs="Verdana"/>
                <w:b/>
                <w:bCs/>
                <w:sz w:val="22"/>
              </w:rPr>
              <w:t>TESTEMUNHA</w:t>
            </w:r>
          </w:p>
          <w:p w14:paraId="0553AA4B" w14:textId="77777777" w:rsidR="00505228" w:rsidRPr="00A05C95" w:rsidRDefault="00505228" w:rsidP="001C4DB5">
            <w:pPr>
              <w:spacing w:line="276" w:lineRule="auto"/>
              <w:jc w:val="center"/>
              <w:rPr>
                <w:rFonts w:ascii="Garamond" w:eastAsia="Verdana" w:hAnsi="Garamond" w:cs="Verdana"/>
                <w:bCs/>
                <w:sz w:val="22"/>
              </w:rPr>
            </w:pPr>
            <w:r w:rsidRPr="00A05C95">
              <w:rPr>
                <w:rFonts w:ascii="Garamond" w:eastAsia="Verdana" w:hAnsi="Garamond" w:cs="Verdana"/>
                <w:bCs/>
                <w:sz w:val="22"/>
                <w:shd w:val="clear" w:color="auto" w:fill="FDE9D9" w:themeFill="accent6" w:themeFillTint="33"/>
              </w:rPr>
              <w:t>NOME COMPLETO</w:t>
            </w:r>
          </w:p>
          <w:p w14:paraId="0553AA4C" w14:textId="0CCD3FC3" w:rsidR="007E77D4" w:rsidRPr="00A05C95" w:rsidRDefault="00505228" w:rsidP="001C4DB5">
            <w:pPr>
              <w:spacing w:line="276" w:lineRule="auto"/>
              <w:jc w:val="center"/>
              <w:rPr>
                <w:rFonts w:ascii="Garamond" w:eastAsia="Verdana" w:hAnsi="Garamond" w:cs="Verdana"/>
                <w:sz w:val="22"/>
              </w:rPr>
            </w:pPr>
            <w:r w:rsidRPr="00A05C95">
              <w:rPr>
                <w:rFonts w:ascii="Garamond" w:eastAsia="Verdana" w:hAnsi="Garamond" w:cs="Verdana"/>
                <w:bCs/>
                <w:sz w:val="22"/>
              </w:rPr>
              <w:t>CPF:</w:t>
            </w:r>
            <w:r w:rsidR="00413482" w:rsidRPr="00A05C95">
              <w:rPr>
                <w:rFonts w:ascii="Garamond" w:eastAsia="Verdana" w:hAnsi="Garamond" w:cs="Verdana"/>
                <w:bCs/>
                <w:sz w:val="22"/>
              </w:rPr>
              <w:t xml:space="preserve"> </w:t>
            </w:r>
            <w:proofErr w:type="spellStart"/>
            <w:r w:rsidR="00413482" w:rsidRPr="00A05C95">
              <w:rPr>
                <w:rFonts w:ascii="Garamond" w:eastAsia="Verdana" w:hAnsi="Garamond" w:cs="Verdana"/>
                <w:bCs/>
                <w:sz w:val="22"/>
                <w:shd w:val="clear" w:color="auto" w:fill="FDE9D9" w:themeFill="accent6" w:themeFillTint="33"/>
              </w:rPr>
              <w:t>xxx</w:t>
            </w:r>
            <w:proofErr w:type="spellEnd"/>
          </w:p>
        </w:tc>
        <w:tc>
          <w:tcPr>
            <w:tcW w:w="4336" w:type="dxa"/>
            <w:shd w:val="clear" w:color="auto" w:fill="auto"/>
          </w:tcPr>
          <w:p w14:paraId="0553AA4D" w14:textId="77777777" w:rsidR="007E77D4" w:rsidRPr="00A05C95" w:rsidRDefault="007E77D4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</w:p>
          <w:p w14:paraId="0553AA4E" w14:textId="77777777" w:rsidR="007E77D4" w:rsidRPr="00A05C95" w:rsidRDefault="007E77D4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</w:p>
          <w:p w14:paraId="0553AA4F" w14:textId="77777777" w:rsidR="007E77D4" w:rsidRPr="00A05C95" w:rsidRDefault="007E77D4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  <w:r w:rsidRPr="00A05C95">
              <w:rPr>
                <w:rFonts w:ascii="Garamond" w:hAnsi="Garamond" w:cs="Verdana"/>
                <w:sz w:val="22"/>
              </w:rPr>
              <w:t>(assinatura eletrônica)</w:t>
            </w:r>
          </w:p>
          <w:p w14:paraId="0553AA50" w14:textId="77777777" w:rsidR="00505228" w:rsidRPr="00A05C95" w:rsidRDefault="00505228" w:rsidP="00505228">
            <w:pPr>
              <w:spacing w:line="276" w:lineRule="auto"/>
              <w:jc w:val="center"/>
              <w:rPr>
                <w:rFonts w:ascii="Garamond" w:eastAsia="Verdana" w:hAnsi="Garamond" w:cs="Verdana"/>
                <w:b/>
                <w:bCs/>
                <w:sz w:val="22"/>
              </w:rPr>
            </w:pPr>
            <w:r w:rsidRPr="00A05C95">
              <w:rPr>
                <w:rFonts w:ascii="Garamond" w:eastAsia="Verdana" w:hAnsi="Garamond" w:cs="Verdana"/>
                <w:b/>
                <w:bCs/>
                <w:sz w:val="22"/>
              </w:rPr>
              <w:t>TESTEMUNHA</w:t>
            </w:r>
          </w:p>
          <w:p w14:paraId="0553AA51" w14:textId="77777777" w:rsidR="00505228" w:rsidRPr="00A05C95" w:rsidRDefault="00505228" w:rsidP="00505228">
            <w:pPr>
              <w:spacing w:line="276" w:lineRule="auto"/>
              <w:jc w:val="center"/>
              <w:rPr>
                <w:rFonts w:ascii="Garamond" w:eastAsia="Verdana" w:hAnsi="Garamond" w:cs="Verdana"/>
                <w:bCs/>
                <w:sz w:val="22"/>
              </w:rPr>
            </w:pPr>
            <w:r w:rsidRPr="00A05C95">
              <w:rPr>
                <w:rFonts w:ascii="Garamond" w:eastAsia="Verdana" w:hAnsi="Garamond" w:cs="Verdana"/>
                <w:bCs/>
                <w:sz w:val="22"/>
                <w:shd w:val="clear" w:color="auto" w:fill="FDE9D9" w:themeFill="accent6" w:themeFillTint="33"/>
              </w:rPr>
              <w:t>NOME COMPLETO</w:t>
            </w:r>
          </w:p>
          <w:p w14:paraId="0553AA52" w14:textId="2A5B5FC4" w:rsidR="007E77D4" w:rsidRPr="00A05C95" w:rsidRDefault="00505228" w:rsidP="00505228">
            <w:pPr>
              <w:spacing w:line="276" w:lineRule="auto"/>
              <w:jc w:val="center"/>
              <w:rPr>
                <w:rFonts w:ascii="Garamond" w:eastAsia="Verdana" w:hAnsi="Garamond" w:cs="Verdana"/>
                <w:sz w:val="22"/>
              </w:rPr>
            </w:pPr>
            <w:r w:rsidRPr="00A05C95">
              <w:rPr>
                <w:rFonts w:ascii="Garamond" w:eastAsia="Verdana" w:hAnsi="Garamond" w:cs="Verdana"/>
                <w:bCs/>
                <w:sz w:val="22"/>
              </w:rPr>
              <w:t>CPF:</w:t>
            </w:r>
            <w:r w:rsidR="00413482" w:rsidRPr="00A05C95">
              <w:rPr>
                <w:rFonts w:ascii="Garamond" w:eastAsia="Verdana" w:hAnsi="Garamond" w:cs="Verdana"/>
                <w:bCs/>
                <w:sz w:val="22"/>
              </w:rPr>
              <w:t xml:space="preserve"> </w:t>
            </w:r>
            <w:proofErr w:type="spellStart"/>
            <w:r w:rsidR="00413482" w:rsidRPr="00A05C95">
              <w:rPr>
                <w:rFonts w:ascii="Garamond" w:eastAsia="Verdana" w:hAnsi="Garamond" w:cs="Verdana"/>
                <w:bCs/>
                <w:sz w:val="22"/>
                <w:shd w:val="clear" w:color="auto" w:fill="FDE9D9" w:themeFill="accent6" w:themeFillTint="33"/>
              </w:rPr>
              <w:t>xxx</w:t>
            </w:r>
            <w:proofErr w:type="spellEnd"/>
          </w:p>
        </w:tc>
      </w:tr>
    </w:tbl>
    <w:p w14:paraId="0553AA54" w14:textId="77777777" w:rsidR="003269A7" w:rsidRPr="00A05C95" w:rsidRDefault="003269A7" w:rsidP="00B36D7F">
      <w:pPr>
        <w:rPr>
          <w:rFonts w:ascii="Garamond" w:hAnsi="Garamond"/>
          <w:sz w:val="22"/>
        </w:rPr>
      </w:pPr>
    </w:p>
    <w:sectPr w:rsidR="003269A7" w:rsidRPr="00A05C95" w:rsidSect="00A0336C">
      <w:headerReference w:type="default" r:id="rId13"/>
      <w:footerReference w:type="default" r:id="rId14"/>
      <w:pgSz w:w="11906" w:h="16838" w:code="9"/>
      <w:pgMar w:top="1418" w:right="1701" w:bottom="1701" w:left="1701" w:header="709" w:footer="567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" w:author="Nikolas Eduardo Loureiro" w:date="2024-09-02T21:12:00Z" w:initials="NL">
    <w:p w14:paraId="33E9B10B" w14:textId="77777777" w:rsidR="00A05C95" w:rsidRDefault="00A05C95" w:rsidP="00A05C95">
      <w:pPr>
        <w:jc w:val="left"/>
      </w:pPr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 melhor maneira é selecionar algum prestador ou colaborador para ter a função da DPA.</w:t>
      </w:r>
    </w:p>
    <w:p w14:paraId="3224545D" w14:textId="77777777" w:rsidR="00A05C95" w:rsidRDefault="00A05C95" w:rsidP="00A05C95">
      <w:pPr>
        <w:jc w:val="left"/>
      </w:pPr>
      <w:r>
        <w:rPr>
          <w:color w:val="000000"/>
          <w:sz w:val="20"/>
          <w:szCs w:val="20"/>
        </w:rPr>
        <w:t>Assim, este contrato é um contrato “preso” ao de prestação de serviços.</w:t>
      </w:r>
    </w:p>
  </w:comment>
  <w:comment w:id="4" w:author="Nikolas Eduardo Loureiro" w:date="2024-09-02T21:12:00Z" w:initials="NL">
    <w:p w14:paraId="7F389636" w14:textId="77777777" w:rsidR="00A05C95" w:rsidRDefault="00A05C95" w:rsidP="00A05C95">
      <w:pPr>
        <w:jc w:val="left"/>
      </w:pPr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 melhor maneira é selecionar algum prestador ou colaborador para ter a função da DPA.</w:t>
      </w:r>
    </w:p>
    <w:p w14:paraId="38E78AF5" w14:textId="77777777" w:rsidR="00A05C95" w:rsidRDefault="00A05C95" w:rsidP="00A05C95">
      <w:pPr>
        <w:jc w:val="left"/>
      </w:pPr>
      <w:r>
        <w:rPr>
          <w:color w:val="000000"/>
          <w:sz w:val="20"/>
          <w:szCs w:val="20"/>
        </w:rPr>
        <w:t>Assim, este contrato é um contrato “preso” ao de prestação de serviços.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224545D" w15:done="0"/>
  <w15:commentEx w15:paraId="38E78A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4451DAA" w16cex:dateUtc="2024-09-03T00:12:00Z"/>
  <w16cex:commentExtensible w16cex:durableId="4F95EB4A" w16cex:dateUtc="2024-09-03T00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224545D" w16cid:durableId="24451DAA"/>
  <w16cid:commentId w16cid:paraId="38E78AF5" w16cid:durableId="4F95EB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E54E0" w14:textId="77777777" w:rsidR="00E17F34" w:rsidRDefault="00E17F34" w:rsidP="0072748B">
      <w:pPr>
        <w:spacing w:after="0" w:line="240" w:lineRule="auto"/>
      </w:pPr>
      <w:r>
        <w:separator/>
      </w:r>
    </w:p>
  </w:endnote>
  <w:endnote w:type="continuationSeparator" w:id="0">
    <w:p w14:paraId="3CCCEBDA" w14:textId="77777777" w:rsidR="00E17F34" w:rsidRDefault="00E17F34" w:rsidP="00727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60032588"/>
      <w:docPartObj>
        <w:docPartGallery w:val="Page Numbers (Bottom of Page)"/>
        <w:docPartUnique/>
      </w:docPartObj>
    </w:sdtPr>
    <w:sdtContent>
      <w:p w14:paraId="3CC00EB0" w14:textId="39439F80" w:rsidR="00821F6E" w:rsidRDefault="00821F6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2340">
          <w:rPr>
            <w:noProof/>
          </w:rPr>
          <w:t>8</w:t>
        </w:r>
        <w:r>
          <w:fldChar w:fldCharType="end"/>
        </w:r>
      </w:p>
    </w:sdtContent>
  </w:sdt>
  <w:p w14:paraId="0FB46B0C" w14:textId="3A01C555" w:rsidR="00821F6E" w:rsidRPr="00D32460" w:rsidRDefault="00821F6E" w:rsidP="00D32460">
    <w:pPr>
      <w:pStyle w:val="Rodap"/>
    </w:pPr>
  </w:p>
  <w:p w14:paraId="21A2CBEA" w14:textId="77777777" w:rsidR="00821F6E" w:rsidRDefault="00821F6E"/>
  <w:p w14:paraId="5710F2CB" w14:textId="77777777" w:rsidR="00821F6E" w:rsidRDefault="00821F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573B2" w14:textId="77777777" w:rsidR="00E17F34" w:rsidRDefault="00E17F34" w:rsidP="0072748B">
      <w:pPr>
        <w:spacing w:after="0" w:line="240" w:lineRule="auto"/>
      </w:pPr>
      <w:r>
        <w:separator/>
      </w:r>
    </w:p>
  </w:footnote>
  <w:footnote w:type="continuationSeparator" w:id="0">
    <w:p w14:paraId="3DEB6B2D" w14:textId="77777777" w:rsidR="00E17F34" w:rsidRDefault="00E17F34" w:rsidP="00727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9E76A" w14:textId="4E628392" w:rsidR="00821F6E" w:rsidRDefault="00741731" w:rsidP="00AE7399">
    <w:pPr>
      <w:pStyle w:val="Cabealho"/>
      <w:jc w:val="right"/>
    </w:pPr>
    <w:ins w:id="13" w:author="Nikolas Eduardo Loureiro" w:date="2024-07-21T13:42:00Z">
      <w:r>
        <w:rPr>
          <w:noProof/>
        </w:rPr>
        <w:drawing>
          <wp:anchor distT="0" distB="0" distL="114300" distR="114300" simplePos="0" relativeHeight="251659264" behindDoc="1" locked="0" layoutInCell="1" allowOverlap="1" wp14:anchorId="4C55B710" wp14:editId="69631C4B">
            <wp:simplePos x="0" y="0"/>
            <wp:positionH relativeFrom="page">
              <wp:posOffset>9525</wp:posOffset>
            </wp:positionH>
            <wp:positionV relativeFrom="page">
              <wp:posOffset>-345440</wp:posOffset>
            </wp:positionV>
            <wp:extent cx="7525145" cy="11026800"/>
            <wp:effectExtent l="0" t="0" r="6350" b="0"/>
            <wp:wrapNone/>
            <wp:docPr id="1568294741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94741" name="Imagem 1" descr="Padrão do plano de fundo&#10;&#10;Descrição gerada automaticament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145" cy="110268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ins>
  </w:p>
  <w:p w14:paraId="17CDA1B5" w14:textId="47BD90A2" w:rsidR="00821F6E" w:rsidRDefault="00821F6E"/>
  <w:p w14:paraId="5096DAD6" w14:textId="77777777" w:rsidR="00821F6E" w:rsidRDefault="00821F6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A0A35"/>
    <w:multiLevelType w:val="hybridMultilevel"/>
    <w:tmpl w:val="C0E49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91AA3"/>
    <w:multiLevelType w:val="hybridMultilevel"/>
    <w:tmpl w:val="F03843D4"/>
    <w:lvl w:ilvl="0" w:tplc="373A30B8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17815"/>
    <w:multiLevelType w:val="hybridMultilevel"/>
    <w:tmpl w:val="55BEF478"/>
    <w:lvl w:ilvl="0" w:tplc="373A30B8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E6F658C"/>
    <w:multiLevelType w:val="hybridMultilevel"/>
    <w:tmpl w:val="545481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652F2"/>
    <w:multiLevelType w:val="hybridMultilevel"/>
    <w:tmpl w:val="AFE67F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B3488"/>
    <w:multiLevelType w:val="hybridMultilevel"/>
    <w:tmpl w:val="201C26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1442"/>
    <w:multiLevelType w:val="hybridMultilevel"/>
    <w:tmpl w:val="C4489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57B04"/>
    <w:multiLevelType w:val="hybridMultilevel"/>
    <w:tmpl w:val="7E70FD72"/>
    <w:lvl w:ilvl="0" w:tplc="E9D67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D0F73"/>
    <w:multiLevelType w:val="hybridMultilevel"/>
    <w:tmpl w:val="A6C42B56"/>
    <w:lvl w:ilvl="0" w:tplc="6040F8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00F73"/>
    <w:multiLevelType w:val="hybridMultilevel"/>
    <w:tmpl w:val="A31AB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F79B4"/>
    <w:multiLevelType w:val="hybridMultilevel"/>
    <w:tmpl w:val="820A3DBE"/>
    <w:lvl w:ilvl="0" w:tplc="225A352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60A18"/>
    <w:multiLevelType w:val="hybridMultilevel"/>
    <w:tmpl w:val="C762B7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D4BFC"/>
    <w:multiLevelType w:val="hybridMultilevel"/>
    <w:tmpl w:val="3A6A72A8"/>
    <w:lvl w:ilvl="0" w:tplc="DBDE5F3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9660E"/>
    <w:multiLevelType w:val="hybridMultilevel"/>
    <w:tmpl w:val="6DD618D2"/>
    <w:lvl w:ilvl="0" w:tplc="373A30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C0E46"/>
    <w:multiLevelType w:val="hybridMultilevel"/>
    <w:tmpl w:val="6DD618D2"/>
    <w:lvl w:ilvl="0" w:tplc="373A30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D0E24"/>
    <w:multiLevelType w:val="hybridMultilevel"/>
    <w:tmpl w:val="EE2E1E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E932FE"/>
    <w:multiLevelType w:val="hybridMultilevel"/>
    <w:tmpl w:val="21C4BE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C0D56"/>
    <w:multiLevelType w:val="hybridMultilevel"/>
    <w:tmpl w:val="7D34D1E0"/>
    <w:lvl w:ilvl="0" w:tplc="225A352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B50719"/>
    <w:multiLevelType w:val="hybridMultilevel"/>
    <w:tmpl w:val="E58CDA74"/>
    <w:lvl w:ilvl="0" w:tplc="225A352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AE3E0846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F2FB1"/>
    <w:multiLevelType w:val="hybridMultilevel"/>
    <w:tmpl w:val="6DD618D2"/>
    <w:lvl w:ilvl="0" w:tplc="373A30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624E9"/>
    <w:multiLevelType w:val="multilevel"/>
    <w:tmpl w:val="4D52AFF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1" w15:restartNumberingAfterBreak="0">
    <w:nsid w:val="56A66C4D"/>
    <w:multiLevelType w:val="hybridMultilevel"/>
    <w:tmpl w:val="E5A6D3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9B41EB"/>
    <w:multiLevelType w:val="hybridMultilevel"/>
    <w:tmpl w:val="C65C4E76"/>
    <w:lvl w:ilvl="0" w:tplc="0DDAA6F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3ED4CCC"/>
    <w:multiLevelType w:val="hybridMultilevel"/>
    <w:tmpl w:val="16B44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16584"/>
    <w:multiLevelType w:val="hybridMultilevel"/>
    <w:tmpl w:val="83086B3E"/>
    <w:lvl w:ilvl="0" w:tplc="373A30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3B1D65"/>
    <w:multiLevelType w:val="hybridMultilevel"/>
    <w:tmpl w:val="B1429D7A"/>
    <w:lvl w:ilvl="0" w:tplc="373A30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16720"/>
    <w:multiLevelType w:val="hybridMultilevel"/>
    <w:tmpl w:val="E2D46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BD1AFC"/>
    <w:multiLevelType w:val="multilevel"/>
    <w:tmpl w:val="C20E4148"/>
    <w:lvl w:ilvl="0">
      <w:start w:val="2"/>
      <w:numFmt w:val="decimal"/>
      <w:lvlText w:val="%1"/>
      <w:lvlJc w:val="left"/>
      <w:pPr>
        <w:ind w:left="112" w:hanging="618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2" w:hanging="61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>
      <w:start w:val="1"/>
      <w:numFmt w:val="lowerRoman"/>
      <w:lvlText w:val="(%3)"/>
      <w:lvlJc w:val="left"/>
      <w:pPr>
        <w:ind w:left="679" w:hanging="56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721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42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62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83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04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24" w:hanging="567"/>
      </w:pPr>
      <w:rPr>
        <w:rFonts w:hint="default"/>
        <w:lang w:val="pt-PT" w:eastAsia="en-US" w:bidi="ar-SA"/>
      </w:rPr>
    </w:lvl>
  </w:abstractNum>
  <w:abstractNum w:abstractNumId="28" w15:restartNumberingAfterBreak="0">
    <w:nsid w:val="72712542"/>
    <w:multiLevelType w:val="hybridMultilevel"/>
    <w:tmpl w:val="D60404D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00544E"/>
    <w:multiLevelType w:val="hybridMultilevel"/>
    <w:tmpl w:val="15F4AFC2"/>
    <w:lvl w:ilvl="0" w:tplc="0416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0" w15:restartNumberingAfterBreak="0">
    <w:nsid w:val="7B874FF5"/>
    <w:multiLevelType w:val="hybridMultilevel"/>
    <w:tmpl w:val="56EC13EE"/>
    <w:lvl w:ilvl="0" w:tplc="2D06B4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F873877"/>
    <w:multiLevelType w:val="hybridMultilevel"/>
    <w:tmpl w:val="DBCA6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936769">
    <w:abstractNumId w:val="8"/>
  </w:num>
  <w:num w:numId="2" w16cid:durableId="335839048">
    <w:abstractNumId w:val="2"/>
  </w:num>
  <w:num w:numId="3" w16cid:durableId="22946330">
    <w:abstractNumId w:val="1"/>
  </w:num>
  <w:num w:numId="4" w16cid:durableId="363214053">
    <w:abstractNumId w:val="21"/>
  </w:num>
  <w:num w:numId="5" w16cid:durableId="867064776">
    <w:abstractNumId w:val="29"/>
  </w:num>
  <w:num w:numId="6" w16cid:durableId="143934543">
    <w:abstractNumId w:val="12"/>
  </w:num>
  <w:num w:numId="7" w16cid:durableId="840512234">
    <w:abstractNumId w:val="28"/>
  </w:num>
  <w:num w:numId="8" w16cid:durableId="370765126">
    <w:abstractNumId w:val="7"/>
  </w:num>
  <w:num w:numId="9" w16cid:durableId="1376929513">
    <w:abstractNumId w:val="4"/>
  </w:num>
  <w:num w:numId="10" w16cid:durableId="1472863060">
    <w:abstractNumId w:val="31"/>
  </w:num>
  <w:num w:numId="11" w16cid:durableId="955334861">
    <w:abstractNumId w:val="0"/>
  </w:num>
  <w:num w:numId="12" w16cid:durableId="1981416985">
    <w:abstractNumId w:val="5"/>
  </w:num>
  <w:num w:numId="13" w16cid:durableId="1921670308">
    <w:abstractNumId w:val="20"/>
  </w:num>
  <w:num w:numId="14" w16cid:durableId="733115366">
    <w:abstractNumId w:val="16"/>
  </w:num>
  <w:num w:numId="15" w16cid:durableId="856505342">
    <w:abstractNumId w:val="15"/>
  </w:num>
  <w:num w:numId="16" w16cid:durableId="1216818346">
    <w:abstractNumId w:val="11"/>
  </w:num>
  <w:num w:numId="17" w16cid:durableId="1478187167">
    <w:abstractNumId w:val="22"/>
  </w:num>
  <w:num w:numId="18" w16cid:durableId="1974435814">
    <w:abstractNumId w:val="3"/>
  </w:num>
  <w:num w:numId="19" w16cid:durableId="1929268824">
    <w:abstractNumId w:val="6"/>
  </w:num>
  <w:num w:numId="20" w16cid:durableId="844784232">
    <w:abstractNumId w:val="30"/>
  </w:num>
  <w:num w:numId="21" w16cid:durableId="231936554">
    <w:abstractNumId w:val="9"/>
  </w:num>
  <w:num w:numId="22" w16cid:durableId="483858287">
    <w:abstractNumId w:val="23"/>
  </w:num>
  <w:num w:numId="23" w16cid:durableId="262344593">
    <w:abstractNumId w:val="26"/>
  </w:num>
  <w:num w:numId="24" w16cid:durableId="1423454942">
    <w:abstractNumId w:val="25"/>
  </w:num>
  <w:num w:numId="25" w16cid:durableId="1521310329">
    <w:abstractNumId w:val="24"/>
  </w:num>
  <w:num w:numId="26" w16cid:durableId="1433433401">
    <w:abstractNumId w:val="14"/>
  </w:num>
  <w:num w:numId="27" w16cid:durableId="838616660">
    <w:abstractNumId w:val="10"/>
  </w:num>
  <w:num w:numId="28" w16cid:durableId="924728427">
    <w:abstractNumId w:val="17"/>
  </w:num>
  <w:num w:numId="29" w16cid:durableId="1145076557">
    <w:abstractNumId w:val="18"/>
  </w:num>
  <w:num w:numId="30" w16cid:durableId="2143107512">
    <w:abstractNumId w:val="13"/>
  </w:num>
  <w:num w:numId="31" w16cid:durableId="1788961965">
    <w:abstractNumId w:val="19"/>
  </w:num>
  <w:num w:numId="32" w16cid:durableId="210658084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ikolas Eduardo Loureiro">
    <w15:presenceInfo w15:providerId="Windows Live" w15:userId="4747436a0d7f64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48B"/>
    <w:rsid w:val="00000E81"/>
    <w:rsid w:val="00004D8F"/>
    <w:rsid w:val="00007673"/>
    <w:rsid w:val="00007D50"/>
    <w:rsid w:val="000100BA"/>
    <w:rsid w:val="000107B5"/>
    <w:rsid w:val="00013260"/>
    <w:rsid w:val="00016CED"/>
    <w:rsid w:val="00020DD3"/>
    <w:rsid w:val="0002130A"/>
    <w:rsid w:val="0002313A"/>
    <w:rsid w:val="000246C3"/>
    <w:rsid w:val="0002657D"/>
    <w:rsid w:val="00026A36"/>
    <w:rsid w:val="0002727A"/>
    <w:rsid w:val="000309F0"/>
    <w:rsid w:val="000316B6"/>
    <w:rsid w:val="00033275"/>
    <w:rsid w:val="00033F33"/>
    <w:rsid w:val="00035CD5"/>
    <w:rsid w:val="00037809"/>
    <w:rsid w:val="00040529"/>
    <w:rsid w:val="00042129"/>
    <w:rsid w:val="00042826"/>
    <w:rsid w:val="00043E84"/>
    <w:rsid w:val="00044543"/>
    <w:rsid w:val="00046A58"/>
    <w:rsid w:val="000502FB"/>
    <w:rsid w:val="000524B9"/>
    <w:rsid w:val="00056E03"/>
    <w:rsid w:val="000601F1"/>
    <w:rsid w:val="00062CC0"/>
    <w:rsid w:val="000671B2"/>
    <w:rsid w:val="00073F0D"/>
    <w:rsid w:val="0007494B"/>
    <w:rsid w:val="00075A52"/>
    <w:rsid w:val="0008061C"/>
    <w:rsid w:val="00080744"/>
    <w:rsid w:val="0008365B"/>
    <w:rsid w:val="00084AC8"/>
    <w:rsid w:val="0009198A"/>
    <w:rsid w:val="000948A0"/>
    <w:rsid w:val="00094F71"/>
    <w:rsid w:val="000A333F"/>
    <w:rsid w:val="000A570D"/>
    <w:rsid w:val="000A592E"/>
    <w:rsid w:val="000A656B"/>
    <w:rsid w:val="000A6576"/>
    <w:rsid w:val="000B2BFB"/>
    <w:rsid w:val="000B3C59"/>
    <w:rsid w:val="000B5621"/>
    <w:rsid w:val="000B7AC7"/>
    <w:rsid w:val="000C1786"/>
    <w:rsid w:val="000C2741"/>
    <w:rsid w:val="000C30F0"/>
    <w:rsid w:val="000C42F1"/>
    <w:rsid w:val="000C484C"/>
    <w:rsid w:val="000C5186"/>
    <w:rsid w:val="000C635B"/>
    <w:rsid w:val="000D0720"/>
    <w:rsid w:val="000D349D"/>
    <w:rsid w:val="000D3BB4"/>
    <w:rsid w:val="000E7B0D"/>
    <w:rsid w:val="000F080B"/>
    <w:rsid w:val="000F453F"/>
    <w:rsid w:val="000F6FE5"/>
    <w:rsid w:val="000F7864"/>
    <w:rsid w:val="000F7B5B"/>
    <w:rsid w:val="001024CE"/>
    <w:rsid w:val="00102DAA"/>
    <w:rsid w:val="00103A9E"/>
    <w:rsid w:val="00103CEA"/>
    <w:rsid w:val="00107A45"/>
    <w:rsid w:val="0011312E"/>
    <w:rsid w:val="0011338F"/>
    <w:rsid w:val="0011535E"/>
    <w:rsid w:val="00121B2A"/>
    <w:rsid w:val="00122EE0"/>
    <w:rsid w:val="0012670C"/>
    <w:rsid w:val="00126AB5"/>
    <w:rsid w:val="0013136E"/>
    <w:rsid w:val="00132550"/>
    <w:rsid w:val="00135782"/>
    <w:rsid w:val="001369D7"/>
    <w:rsid w:val="001422BB"/>
    <w:rsid w:val="00142814"/>
    <w:rsid w:val="00144766"/>
    <w:rsid w:val="001451B8"/>
    <w:rsid w:val="001462FE"/>
    <w:rsid w:val="00147974"/>
    <w:rsid w:val="00147D53"/>
    <w:rsid w:val="0015214B"/>
    <w:rsid w:val="001522A4"/>
    <w:rsid w:val="001534F1"/>
    <w:rsid w:val="001538EE"/>
    <w:rsid w:val="00154269"/>
    <w:rsid w:val="00154385"/>
    <w:rsid w:val="001605AC"/>
    <w:rsid w:val="00162726"/>
    <w:rsid w:val="00163E2F"/>
    <w:rsid w:val="00164B68"/>
    <w:rsid w:val="00165729"/>
    <w:rsid w:val="0016602E"/>
    <w:rsid w:val="0016768E"/>
    <w:rsid w:val="00167782"/>
    <w:rsid w:val="00171F44"/>
    <w:rsid w:val="0017650C"/>
    <w:rsid w:val="00177068"/>
    <w:rsid w:val="00186C5E"/>
    <w:rsid w:val="001876B8"/>
    <w:rsid w:val="00190563"/>
    <w:rsid w:val="00193F65"/>
    <w:rsid w:val="00194F28"/>
    <w:rsid w:val="001A05CD"/>
    <w:rsid w:val="001A210B"/>
    <w:rsid w:val="001A4DC7"/>
    <w:rsid w:val="001A684F"/>
    <w:rsid w:val="001A6E6A"/>
    <w:rsid w:val="001B01E3"/>
    <w:rsid w:val="001B482F"/>
    <w:rsid w:val="001B4C3E"/>
    <w:rsid w:val="001B7A4E"/>
    <w:rsid w:val="001C0859"/>
    <w:rsid w:val="001C0D1B"/>
    <w:rsid w:val="001C28D9"/>
    <w:rsid w:val="001C4DB5"/>
    <w:rsid w:val="001C61B9"/>
    <w:rsid w:val="001C6E8F"/>
    <w:rsid w:val="001D1417"/>
    <w:rsid w:val="001D34C0"/>
    <w:rsid w:val="001D4B7B"/>
    <w:rsid w:val="001D6626"/>
    <w:rsid w:val="001D6703"/>
    <w:rsid w:val="001D7A32"/>
    <w:rsid w:val="001E0910"/>
    <w:rsid w:val="001E1739"/>
    <w:rsid w:val="001E1ACC"/>
    <w:rsid w:val="001E5434"/>
    <w:rsid w:val="001E6406"/>
    <w:rsid w:val="001F0754"/>
    <w:rsid w:val="001F2DE9"/>
    <w:rsid w:val="001F6E76"/>
    <w:rsid w:val="00203FCE"/>
    <w:rsid w:val="00205F13"/>
    <w:rsid w:val="00215CCF"/>
    <w:rsid w:val="002162AC"/>
    <w:rsid w:val="00216EF4"/>
    <w:rsid w:val="0021760A"/>
    <w:rsid w:val="00217B7B"/>
    <w:rsid w:val="00223C9B"/>
    <w:rsid w:val="00225E0F"/>
    <w:rsid w:val="00227666"/>
    <w:rsid w:val="00227CF3"/>
    <w:rsid w:val="002333EC"/>
    <w:rsid w:val="00234130"/>
    <w:rsid w:val="00235363"/>
    <w:rsid w:val="00237A99"/>
    <w:rsid w:val="00240415"/>
    <w:rsid w:val="00241DBB"/>
    <w:rsid w:val="0024574F"/>
    <w:rsid w:val="00251B80"/>
    <w:rsid w:val="00251D04"/>
    <w:rsid w:val="0025393B"/>
    <w:rsid w:val="002539B5"/>
    <w:rsid w:val="00254414"/>
    <w:rsid w:val="00254748"/>
    <w:rsid w:val="0025526B"/>
    <w:rsid w:val="002575E3"/>
    <w:rsid w:val="0026083E"/>
    <w:rsid w:val="002615CE"/>
    <w:rsid w:val="00275242"/>
    <w:rsid w:val="00276C6E"/>
    <w:rsid w:val="00277F9A"/>
    <w:rsid w:val="00282093"/>
    <w:rsid w:val="00282F3B"/>
    <w:rsid w:val="00282FDD"/>
    <w:rsid w:val="002865D0"/>
    <w:rsid w:val="00287F2D"/>
    <w:rsid w:val="0029236D"/>
    <w:rsid w:val="002949F2"/>
    <w:rsid w:val="002A2E34"/>
    <w:rsid w:val="002B30E2"/>
    <w:rsid w:val="002B4E5B"/>
    <w:rsid w:val="002B554C"/>
    <w:rsid w:val="002B6D91"/>
    <w:rsid w:val="002B7072"/>
    <w:rsid w:val="002C238B"/>
    <w:rsid w:val="002C2575"/>
    <w:rsid w:val="002C5B0C"/>
    <w:rsid w:val="002C76B5"/>
    <w:rsid w:val="002D0BC7"/>
    <w:rsid w:val="002D1B50"/>
    <w:rsid w:val="002D2033"/>
    <w:rsid w:val="002D31FC"/>
    <w:rsid w:val="002D40AC"/>
    <w:rsid w:val="002E013A"/>
    <w:rsid w:val="002E2DAE"/>
    <w:rsid w:val="002E4DD3"/>
    <w:rsid w:val="002E6B04"/>
    <w:rsid w:val="002E7159"/>
    <w:rsid w:val="002E7A5E"/>
    <w:rsid w:val="002E7D72"/>
    <w:rsid w:val="002F0B90"/>
    <w:rsid w:val="002F0D02"/>
    <w:rsid w:val="002F0D96"/>
    <w:rsid w:val="002F77A5"/>
    <w:rsid w:val="0030015D"/>
    <w:rsid w:val="00300819"/>
    <w:rsid w:val="00302273"/>
    <w:rsid w:val="0030446F"/>
    <w:rsid w:val="00305FC6"/>
    <w:rsid w:val="00310383"/>
    <w:rsid w:val="00316D2C"/>
    <w:rsid w:val="00316E2D"/>
    <w:rsid w:val="003176A6"/>
    <w:rsid w:val="00317C99"/>
    <w:rsid w:val="00320DB5"/>
    <w:rsid w:val="0032327D"/>
    <w:rsid w:val="00324A13"/>
    <w:rsid w:val="003269A7"/>
    <w:rsid w:val="00326CB5"/>
    <w:rsid w:val="00331D09"/>
    <w:rsid w:val="00332053"/>
    <w:rsid w:val="00332147"/>
    <w:rsid w:val="003327E9"/>
    <w:rsid w:val="003342E2"/>
    <w:rsid w:val="003372EF"/>
    <w:rsid w:val="0034082E"/>
    <w:rsid w:val="00342B8F"/>
    <w:rsid w:val="00350BC9"/>
    <w:rsid w:val="00351397"/>
    <w:rsid w:val="00352044"/>
    <w:rsid w:val="0035735B"/>
    <w:rsid w:val="0036196D"/>
    <w:rsid w:val="00361DBD"/>
    <w:rsid w:val="00363EB8"/>
    <w:rsid w:val="00367751"/>
    <w:rsid w:val="003677E9"/>
    <w:rsid w:val="00374529"/>
    <w:rsid w:val="0038215B"/>
    <w:rsid w:val="003825DF"/>
    <w:rsid w:val="0038300F"/>
    <w:rsid w:val="00383E91"/>
    <w:rsid w:val="00386B31"/>
    <w:rsid w:val="00394958"/>
    <w:rsid w:val="00394967"/>
    <w:rsid w:val="0039539A"/>
    <w:rsid w:val="003A0033"/>
    <w:rsid w:val="003A0460"/>
    <w:rsid w:val="003A0D05"/>
    <w:rsid w:val="003A103F"/>
    <w:rsid w:val="003A4DF7"/>
    <w:rsid w:val="003A58B5"/>
    <w:rsid w:val="003B2949"/>
    <w:rsid w:val="003B458D"/>
    <w:rsid w:val="003B4CE6"/>
    <w:rsid w:val="003B63D4"/>
    <w:rsid w:val="003C0888"/>
    <w:rsid w:val="003C1362"/>
    <w:rsid w:val="003C1F01"/>
    <w:rsid w:val="003C2515"/>
    <w:rsid w:val="003C2A63"/>
    <w:rsid w:val="003C4060"/>
    <w:rsid w:val="003C78C0"/>
    <w:rsid w:val="003D066C"/>
    <w:rsid w:val="003D229B"/>
    <w:rsid w:val="003D407E"/>
    <w:rsid w:val="003D4CDD"/>
    <w:rsid w:val="003D4FA6"/>
    <w:rsid w:val="003D5CCF"/>
    <w:rsid w:val="003D70CD"/>
    <w:rsid w:val="003D7DAB"/>
    <w:rsid w:val="003E183B"/>
    <w:rsid w:val="003E7AE2"/>
    <w:rsid w:val="003E7BF9"/>
    <w:rsid w:val="003F1016"/>
    <w:rsid w:val="003F2C6F"/>
    <w:rsid w:val="003F66E5"/>
    <w:rsid w:val="00400961"/>
    <w:rsid w:val="004011C6"/>
    <w:rsid w:val="00402009"/>
    <w:rsid w:val="00402243"/>
    <w:rsid w:val="00403754"/>
    <w:rsid w:val="00403B55"/>
    <w:rsid w:val="00404B1D"/>
    <w:rsid w:val="004075DB"/>
    <w:rsid w:val="00411C66"/>
    <w:rsid w:val="0041206A"/>
    <w:rsid w:val="004130E9"/>
    <w:rsid w:val="00413482"/>
    <w:rsid w:val="00413C20"/>
    <w:rsid w:val="004153D0"/>
    <w:rsid w:val="00421527"/>
    <w:rsid w:val="00422C2B"/>
    <w:rsid w:val="004234BF"/>
    <w:rsid w:val="00424FAB"/>
    <w:rsid w:val="0042652F"/>
    <w:rsid w:val="004275DB"/>
    <w:rsid w:val="004345B1"/>
    <w:rsid w:val="004358CC"/>
    <w:rsid w:val="00436189"/>
    <w:rsid w:val="00436642"/>
    <w:rsid w:val="0044017F"/>
    <w:rsid w:val="00440577"/>
    <w:rsid w:val="004406DA"/>
    <w:rsid w:val="00440987"/>
    <w:rsid w:val="00441983"/>
    <w:rsid w:val="00446C5B"/>
    <w:rsid w:val="00454808"/>
    <w:rsid w:val="00456A3E"/>
    <w:rsid w:val="00464F9B"/>
    <w:rsid w:val="00466135"/>
    <w:rsid w:val="00467D63"/>
    <w:rsid w:val="0047181D"/>
    <w:rsid w:val="00480A3D"/>
    <w:rsid w:val="00482CF4"/>
    <w:rsid w:val="00483007"/>
    <w:rsid w:val="004834A6"/>
    <w:rsid w:val="004902CF"/>
    <w:rsid w:val="004913DA"/>
    <w:rsid w:val="00493A12"/>
    <w:rsid w:val="0049468F"/>
    <w:rsid w:val="0049725F"/>
    <w:rsid w:val="0049729E"/>
    <w:rsid w:val="004A0363"/>
    <w:rsid w:val="004A04B8"/>
    <w:rsid w:val="004A10C8"/>
    <w:rsid w:val="004A3A22"/>
    <w:rsid w:val="004A6AE0"/>
    <w:rsid w:val="004A7D46"/>
    <w:rsid w:val="004B0E74"/>
    <w:rsid w:val="004B105E"/>
    <w:rsid w:val="004B37E7"/>
    <w:rsid w:val="004B6DFD"/>
    <w:rsid w:val="004C0846"/>
    <w:rsid w:val="004C257E"/>
    <w:rsid w:val="004C3592"/>
    <w:rsid w:val="004D2CAB"/>
    <w:rsid w:val="004D5962"/>
    <w:rsid w:val="004D6E35"/>
    <w:rsid w:val="004D7E12"/>
    <w:rsid w:val="004E0933"/>
    <w:rsid w:val="004E325E"/>
    <w:rsid w:val="004E5BAF"/>
    <w:rsid w:val="004E6A23"/>
    <w:rsid w:val="004F1782"/>
    <w:rsid w:val="004F1FDB"/>
    <w:rsid w:val="004F2350"/>
    <w:rsid w:val="004F36CA"/>
    <w:rsid w:val="004F3C81"/>
    <w:rsid w:val="004F4245"/>
    <w:rsid w:val="004F7A61"/>
    <w:rsid w:val="005017AF"/>
    <w:rsid w:val="00503078"/>
    <w:rsid w:val="00505228"/>
    <w:rsid w:val="00506187"/>
    <w:rsid w:val="005075A2"/>
    <w:rsid w:val="00510D47"/>
    <w:rsid w:val="005130EB"/>
    <w:rsid w:val="005142BF"/>
    <w:rsid w:val="005173E6"/>
    <w:rsid w:val="00524B2F"/>
    <w:rsid w:val="00526754"/>
    <w:rsid w:val="005279EA"/>
    <w:rsid w:val="00531995"/>
    <w:rsid w:val="0053263D"/>
    <w:rsid w:val="00535B8C"/>
    <w:rsid w:val="0053659F"/>
    <w:rsid w:val="0054041F"/>
    <w:rsid w:val="00541B1B"/>
    <w:rsid w:val="00542136"/>
    <w:rsid w:val="00542588"/>
    <w:rsid w:val="00542D7A"/>
    <w:rsid w:val="0054588D"/>
    <w:rsid w:val="005473A0"/>
    <w:rsid w:val="00547966"/>
    <w:rsid w:val="00550404"/>
    <w:rsid w:val="00550B9D"/>
    <w:rsid w:val="0055173D"/>
    <w:rsid w:val="00551B36"/>
    <w:rsid w:val="00552340"/>
    <w:rsid w:val="00560F80"/>
    <w:rsid w:val="00561DE9"/>
    <w:rsid w:val="00565266"/>
    <w:rsid w:val="00567980"/>
    <w:rsid w:val="005711BB"/>
    <w:rsid w:val="0057385D"/>
    <w:rsid w:val="00573B55"/>
    <w:rsid w:val="00584CAC"/>
    <w:rsid w:val="00591BE6"/>
    <w:rsid w:val="005A1948"/>
    <w:rsid w:val="005A1F3F"/>
    <w:rsid w:val="005A2ED8"/>
    <w:rsid w:val="005A30A3"/>
    <w:rsid w:val="005A4418"/>
    <w:rsid w:val="005A4D0D"/>
    <w:rsid w:val="005A548E"/>
    <w:rsid w:val="005A5CE8"/>
    <w:rsid w:val="005B0F4C"/>
    <w:rsid w:val="005B7BD5"/>
    <w:rsid w:val="005C08E0"/>
    <w:rsid w:val="005C2C3A"/>
    <w:rsid w:val="005C2D40"/>
    <w:rsid w:val="005C2D6D"/>
    <w:rsid w:val="005C64C2"/>
    <w:rsid w:val="005C718A"/>
    <w:rsid w:val="005C7D3C"/>
    <w:rsid w:val="005D13BC"/>
    <w:rsid w:val="005D37F0"/>
    <w:rsid w:val="005D51B0"/>
    <w:rsid w:val="005D5496"/>
    <w:rsid w:val="005D7EA7"/>
    <w:rsid w:val="005E0174"/>
    <w:rsid w:val="005E026E"/>
    <w:rsid w:val="005E0AD8"/>
    <w:rsid w:val="005E1FBF"/>
    <w:rsid w:val="005E2131"/>
    <w:rsid w:val="005E2427"/>
    <w:rsid w:val="005E298D"/>
    <w:rsid w:val="005E34B2"/>
    <w:rsid w:val="005E53B1"/>
    <w:rsid w:val="005E650A"/>
    <w:rsid w:val="005E6DFF"/>
    <w:rsid w:val="005F25C4"/>
    <w:rsid w:val="005F4B7F"/>
    <w:rsid w:val="005F77A7"/>
    <w:rsid w:val="005F7EF0"/>
    <w:rsid w:val="00603F94"/>
    <w:rsid w:val="00604E99"/>
    <w:rsid w:val="006061B2"/>
    <w:rsid w:val="00606F54"/>
    <w:rsid w:val="00617A38"/>
    <w:rsid w:val="00621F5D"/>
    <w:rsid w:val="00622588"/>
    <w:rsid w:val="0062391F"/>
    <w:rsid w:val="00624172"/>
    <w:rsid w:val="00624847"/>
    <w:rsid w:val="00624954"/>
    <w:rsid w:val="00624E2D"/>
    <w:rsid w:val="006252F2"/>
    <w:rsid w:val="006263B1"/>
    <w:rsid w:val="006275E7"/>
    <w:rsid w:val="0063156F"/>
    <w:rsid w:val="006323E3"/>
    <w:rsid w:val="00632A51"/>
    <w:rsid w:val="00632E4A"/>
    <w:rsid w:val="00633BF4"/>
    <w:rsid w:val="006350FA"/>
    <w:rsid w:val="006360A8"/>
    <w:rsid w:val="00637E7A"/>
    <w:rsid w:val="00640470"/>
    <w:rsid w:val="00641A73"/>
    <w:rsid w:val="00642559"/>
    <w:rsid w:val="006464EA"/>
    <w:rsid w:val="0065241D"/>
    <w:rsid w:val="006537B8"/>
    <w:rsid w:val="00654032"/>
    <w:rsid w:val="00657008"/>
    <w:rsid w:val="006613F4"/>
    <w:rsid w:val="0066221D"/>
    <w:rsid w:val="00662C4A"/>
    <w:rsid w:val="00667B35"/>
    <w:rsid w:val="00670573"/>
    <w:rsid w:val="006716D5"/>
    <w:rsid w:val="00676C4F"/>
    <w:rsid w:val="00682179"/>
    <w:rsid w:val="00682D57"/>
    <w:rsid w:val="006831EC"/>
    <w:rsid w:val="00683D8C"/>
    <w:rsid w:val="0068499A"/>
    <w:rsid w:val="00684A72"/>
    <w:rsid w:val="0068607C"/>
    <w:rsid w:val="00690C27"/>
    <w:rsid w:val="00691365"/>
    <w:rsid w:val="00691C4E"/>
    <w:rsid w:val="006932B4"/>
    <w:rsid w:val="00695BAE"/>
    <w:rsid w:val="006965A1"/>
    <w:rsid w:val="006A134A"/>
    <w:rsid w:val="006A2201"/>
    <w:rsid w:val="006A443B"/>
    <w:rsid w:val="006A71D0"/>
    <w:rsid w:val="006B0622"/>
    <w:rsid w:val="006B49D9"/>
    <w:rsid w:val="006B7988"/>
    <w:rsid w:val="006C2034"/>
    <w:rsid w:val="006C57EB"/>
    <w:rsid w:val="006D2013"/>
    <w:rsid w:val="006D3A7C"/>
    <w:rsid w:val="006D40D4"/>
    <w:rsid w:val="006D5061"/>
    <w:rsid w:val="006D6D91"/>
    <w:rsid w:val="006D7F0B"/>
    <w:rsid w:val="006E0385"/>
    <w:rsid w:val="006E049D"/>
    <w:rsid w:val="006E5ED5"/>
    <w:rsid w:val="006F01DF"/>
    <w:rsid w:val="006F2184"/>
    <w:rsid w:val="006F45BC"/>
    <w:rsid w:val="006F4A87"/>
    <w:rsid w:val="006F560F"/>
    <w:rsid w:val="006F71F1"/>
    <w:rsid w:val="00703F1E"/>
    <w:rsid w:val="007043D9"/>
    <w:rsid w:val="00704FFA"/>
    <w:rsid w:val="007050A6"/>
    <w:rsid w:val="00705BE6"/>
    <w:rsid w:val="00705C41"/>
    <w:rsid w:val="007079C5"/>
    <w:rsid w:val="00710124"/>
    <w:rsid w:val="007116A7"/>
    <w:rsid w:val="00712913"/>
    <w:rsid w:val="00712BBE"/>
    <w:rsid w:val="007206EB"/>
    <w:rsid w:val="00721C12"/>
    <w:rsid w:val="007249D4"/>
    <w:rsid w:val="0072748B"/>
    <w:rsid w:val="00727907"/>
    <w:rsid w:val="007327D5"/>
    <w:rsid w:val="007337B7"/>
    <w:rsid w:val="00734646"/>
    <w:rsid w:val="00734F21"/>
    <w:rsid w:val="00740BEB"/>
    <w:rsid w:val="00741731"/>
    <w:rsid w:val="00743446"/>
    <w:rsid w:val="00743E2B"/>
    <w:rsid w:val="00746706"/>
    <w:rsid w:val="00751E1E"/>
    <w:rsid w:val="0075377F"/>
    <w:rsid w:val="007573AE"/>
    <w:rsid w:val="00762340"/>
    <w:rsid w:val="007633D5"/>
    <w:rsid w:val="00767033"/>
    <w:rsid w:val="007678D8"/>
    <w:rsid w:val="007728DB"/>
    <w:rsid w:val="00774D90"/>
    <w:rsid w:val="00775A95"/>
    <w:rsid w:val="007770D5"/>
    <w:rsid w:val="0077782A"/>
    <w:rsid w:val="00777B86"/>
    <w:rsid w:val="00780FAF"/>
    <w:rsid w:val="007822B3"/>
    <w:rsid w:val="00782A12"/>
    <w:rsid w:val="00785463"/>
    <w:rsid w:val="0078603C"/>
    <w:rsid w:val="0078609B"/>
    <w:rsid w:val="0079260C"/>
    <w:rsid w:val="00793E95"/>
    <w:rsid w:val="00794923"/>
    <w:rsid w:val="00795061"/>
    <w:rsid w:val="007971FD"/>
    <w:rsid w:val="007A24AF"/>
    <w:rsid w:val="007A3E1F"/>
    <w:rsid w:val="007A6BDD"/>
    <w:rsid w:val="007B1D75"/>
    <w:rsid w:val="007B29CD"/>
    <w:rsid w:val="007B3071"/>
    <w:rsid w:val="007B3E7A"/>
    <w:rsid w:val="007B53BB"/>
    <w:rsid w:val="007C1A5C"/>
    <w:rsid w:val="007C594F"/>
    <w:rsid w:val="007C6A52"/>
    <w:rsid w:val="007C6C75"/>
    <w:rsid w:val="007D082E"/>
    <w:rsid w:val="007D1597"/>
    <w:rsid w:val="007D15C7"/>
    <w:rsid w:val="007D4F9F"/>
    <w:rsid w:val="007D5C9B"/>
    <w:rsid w:val="007D5CDE"/>
    <w:rsid w:val="007D6043"/>
    <w:rsid w:val="007E341F"/>
    <w:rsid w:val="007E3B28"/>
    <w:rsid w:val="007E41CC"/>
    <w:rsid w:val="007E6583"/>
    <w:rsid w:val="007E77D4"/>
    <w:rsid w:val="007E7EC8"/>
    <w:rsid w:val="007F1111"/>
    <w:rsid w:val="007F23C3"/>
    <w:rsid w:val="007F2737"/>
    <w:rsid w:val="007F400C"/>
    <w:rsid w:val="007F56B4"/>
    <w:rsid w:val="007F67DD"/>
    <w:rsid w:val="007F6E8B"/>
    <w:rsid w:val="00800948"/>
    <w:rsid w:val="0080210F"/>
    <w:rsid w:val="0080341E"/>
    <w:rsid w:val="00806D6D"/>
    <w:rsid w:val="0081094C"/>
    <w:rsid w:val="00810E77"/>
    <w:rsid w:val="00811D90"/>
    <w:rsid w:val="00815079"/>
    <w:rsid w:val="00815218"/>
    <w:rsid w:val="00815914"/>
    <w:rsid w:val="008168FE"/>
    <w:rsid w:val="0081746D"/>
    <w:rsid w:val="0081796E"/>
    <w:rsid w:val="00821F6E"/>
    <w:rsid w:val="00823C1A"/>
    <w:rsid w:val="0082588E"/>
    <w:rsid w:val="008308A1"/>
    <w:rsid w:val="0083680F"/>
    <w:rsid w:val="00836CE4"/>
    <w:rsid w:val="0084482B"/>
    <w:rsid w:val="008468EC"/>
    <w:rsid w:val="00853A52"/>
    <w:rsid w:val="00855FFF"/>
    <w:rsid w:val="008602C7"/>
    <w:rsid w:val="0086101D"/>
    <w:rsid w:val="00861747"/>
    <w:rsid w:val="008641B9"/>
    <w:rsid w:val="008649E9"/>
    <w:rsid w:val="00870331"/>
    <w:rsid w:val="008704CC"/>
    <w:rsid w:val="008731FA"/>
    <w:rsid w:val="00875A3D"/>
    <w:rsid w:val="0087774D"/>
    <w:rsid w:val="008804A2"/>
    <w:rsid w:val="008830F4"/>
    <w:rsid w:val="00887600"/>
    <w:rsid w:val="00887666"/>
    <w:rsid w:val="00887712"/>
    <w:rsid w:val="008903BC"/>
    <w:rsid w:val="00892290"/>
    <w:rsid w:val="008939B1"/>
    <w:rsid w:val="008969E1"/>
    <w:rsid w:val="00896A54"/>
    <w:rsid w:val="00897ADA"/>
    <w:rsid w:val="008A15C4"/>
    <w:rsid w:val="008A23C0"/>
    <w:rsid w:val="008A2B47"/>
    <w:rsid w:val="008A40F2"/>
    <w:rsid w:val="008A42F4"/>
    <w:rsid w:val="008A6D9C"/>
    <w:rsid w:val="008A7BC7"/>
    <w:rsid w:val="008B017E"/>
    <w:rsid w:val="008B099D"/>
    <w:rsid w:val="008B1452"/>
    <w:rsid w:val="008B30A0"/>
    <w:rsid w:val="008B4420"/>
    <w:rsid w:val="008B572E"/>
    <w:rsid w:val="008B7441"/>
    <w:rsid w:val="008C4FAA"/>
    <w:rsid w:val="008C6257"/>
    <w:rsid w:val="008C6E41"/>
    <w:rsid w:val="008C765D"/>
    <w:rsid w:val="008D136F"/>
    <w:rsid w:val="008D1E4C"/>
    <w:rsid w:val="008D25C4"/>
    <w:rsid w:val="008D27AF"/>
    <w:rsid w:val="008D73F1"/>
    <w:rsid w:val="008E1040"/>
    <w:rsid w:val="008E192C"/>
    <w:rsid w:val="008E2AA6"/>
    <w:rsid w:val="008E2CA4"/>
    <w:rsid w:val="008E3561"/>
    <w:rsid w:val="008E36DF"/>
    <w:rsid w:val="008E542C"/>
    <w:rsid w:val="008E580F"/>
    <w:rsid w:val="008E6120"/>
    <w:rsid w:val="008E6196"/>
    <w:rsid w:val="008F17F7"/>
    <w:rsid w:val="008F38FB"/>
    <w:rsid w:val="008F5DE9"/>
    <w:rsid w:val="008F5E2D"/>
    <w:rsid w:val="008F7A94"/>
    <w:rsid w:val="0090166F"/>
    <w:rsid w:val="00904F53"/>
    <w:rsid w:val="00906097"/>
    <w:rsid w:val="00906604"/>
    <w:rsid w:val="009074FB"/>
    <w:rsid w:val="00907983"/>
    <w:rsid w:val="0091222B"/>
    <w:rsid w:val="00912A00"/>
    <w:rsid w:val="00915C7A"/>
    <w:rsid w:val="00916DBA"/>
    <w:rsid w:val="00917A2D"/>
    <w:rsid w:val="00920810"/>
    <w:rsid w:val="00921A29"/>
    <w:rsid w:val="00923AAF"/>
    <w:rsid w:val="009243EF"/>
    <w:rsid w:val="0092498E"/>
    <w:rsid w:val="00927625"/>
    <w:rsid w:val="00927DCE"/>
    <w:rsid w:val="0093231A"/>
    <w:rsid w:val="00935134"/>
    <w:rsid w:val="00936DC6"/>
    <w:rsid w:val="00940924"/>
    <w:rsid w:val="009419DD"/>
    <w:rsid w:val="00942088"/>
    <w:rsid w:val="009422CA"/>
    <w:rsid w:val="0094571A"/>
    <w:rsid w:val="00950C6E"/>
    <w:rsid w:val="0095428D"/>
    <w:rsid w:val="00954BCC"/>
    <w:rsid w:val="00957BE4"/>
    <w:rsid w:val="0096061B"/>
    <w:rsid w:val="009626C7"/>
    <w:rsid w:val="00962E79"/>
    <w:rsid w:val="0096569A"/>
    <w:rsid w:val="009746BA"/>
    <w:rsid w:val="00975179"/>
    <w:rsid w:val="009817E0"/>
    <w:rsid w:val="009908B7"/>
    <w:rsid w:val="00990DE3"/>
    <w:rsid w:val="0099290F"/>
    <w:rsid w:val="00996169"/>
    <w:rsid w:val="009A6512"/>
    <w:rsid w:val="009A6EBF"/>
    <w:rsid w:val="009A714A"/>
    <w:rsid w:val="009B0C74"/>
    <w:rsid w:val="009B49C8"/>
    <w:rsid w:val="009C0EC6"/>
    <w:rsid w:val="009C2D14"/>
    <w:rsid w:val="009C37FA"/>
    <w:rsid w:val="009C5BF7"/>
    <w:rsid w:val="009D1751"/>
    <w:rsid w:val="009D32AD"/>
    <w:rsid w:val="009E0B26"/>
    <w:rsid w:val="009E4AC8"/>
    <w:rsid w:val="009E4AD4"/>
    <w:rsid w:val="009E62F9"/>
    <w:rsid w:val="009F009B"/>
    <w:rsid w:val="009F14EF"/>
    <w:rsid w:val="009F1E06"/>
    <w:rsid w:val="009F28F3"/>
    <w:rsid w:val="009F4515"/>
    <w:rsid w:val="009F7BD5"/>
    <w:rsid w:val="00A0336C"/>
    <w:rsid w:val="00A05C95"/>
    <w:rsid w:val="00A06593"/>
    <w:rsid w:val="00A06720"/>
    <w:rsid w:val="00A075AB"/>
    <w:rsid w:val="00A115F6"/>
    <w:rsid w:val="00A12FCA"/>
    <w:rsid w:val="00A1554B"/>
    <w:rsid w:val="00A210A2"/>
    <w:rsid w:val="00A22EEE"/>
    <w:rsid w:val="00A23E5D"/>
    <w:rsid w:val="00A25C55"/>
    <w:rsid w:val="00A32AEE"/>
    <w:rsid w:val="00A33DFD"/>
    <w:rsid w:val="00A33E22"/>
    <w:rsid w:val="00A36987"/>
    <w:rsid w:val="00A47562"/>
    <w:rsid w:val="00A5096C"/>
    <w:rsid w:val="00A5416A"/>
    <w:rsid w:val="00A54A29"/>
    <w:rsid w:val="00A56660"/>
    <w:rsid w:val="00A56AFE"/>
    <w:rsid w:val="00A60771"/>
    <w:rsid w:val="00A62B02"/>
    <w:rsid w:val="00A638B2"/>
    <w:rsid w:val="00A70409"/>
    <w:rsid w:val="00A70730"/>
    <w:rsid w:val="00A70827"/>
    <w:rsid w:val="00A7088E"/>
    <w:rsid w:val="00A71EF2"/>
    <w:rsid w:val="00A72DC1"/>
    <w:rsid w:val="00A73304"/>
    <w:rsid w:val="00A74D76"/>
    <w:rsid w:val="00A752EE"/>
    <w:rsid w:val="00A75A71"/>
    <w:rsid w:val="00A75C34"/>
    <w:rsid w:val="00A76B9F"/>
    <w:rsid w:val="00A81BF8"/>
    <w:rsid w:val="00A8263C"/>
    <w:rsid w:val="00A83468"/>
    <w:rsid w:val="00A83EE5"/>
    <w:rsid w:val="00A849CE"/>
    <w:rsid w:val="00A8507D"/>
    <w:rsid w:val="00A85465"/>
    <w:rsid w:val="00A8577D"/>
    <w:rsid w:val="00A87675"/>
    <w:rsid w:val="00A90FAA"/>
    <w:rsid w:val="00A92027"/>
    <w:rsid w:val="00AA0A4B"/>
    <w:rsid w:val="00AA19D9"/>
    <w:rsid w:val="00AA24E6"/>
    <w:rsid w:val="00AA2D2D"/>
    <w:rsid w:val="00AA54B4"/>
    <w:rsid w:val="00AB00AB"/>
    <w:rsid w:val="00AB0545"/>
    <w:rsid w:val="00AB18D0"/>
    <w:rsid w:val="00AB2E98"/>
    <w:rsid w:val="00AC112C"/>
    <w:rsid w:val="00AC5180"/>
    <w:rsid w:val="00AC5EE3"/>
    <w:rsid w:val="00AC78A2"/>
    <w:rsid w:val="00AD19E0"/>
    <w:rsid w:val="00AD53F7"/>
    <w:rsid w:val="00AD5E2C"/>
    <w:rsid w:val="00AE20C5"/>
    <w:rsid w:val="00AE3EC7"/>
    <w:rsid w:val="00AE403E"/>
    <w:rsid w:val="00AE7399"/>
    <w:rsid w:val="00AF26C1"/>
    <w:rsid w:val="00AF4876"/>
    <w:rsid w:val="00AF48C1"/>
    <w:rsid w:val="00AF49B1"/>
    <w:rsid w:val="00AF4D6A"/>
    <w:rsid w:val="00AF6457"/>
    <w:rsid w:val="00AF67EB"/>
    <w:rsid w:val="00AF78BD"/>
    <w:rsid w:val="00B03E0A"/>
    <w:rsid w:val="00B050C4"/>
    <w:rsid w:val="00B068EB"/>
    <w:rsid w:val="00B137A2"/>
    <w:rsid w:val="00B13911"/>
    <w:rsid w:val="00B17A84"/>
    <w:rsid w:val="00B213D6"/>
    <w:rsid w:val="00B261A6"/>
    <w:rsid w:val="00B34A0D"/>
    <w:rsid w:val="00B36D7F"/>
    <w:rsid w:val="00B37262"/>
    <w:rsid w:val="00B410E3"/>
    <w:rsid w:val="00B41C59"/>
    <w:rsid w:val="00B446EA"/>
    <w:rsid w:val="00B45240"/>
    <w:rsid w:val="00B51F92"/>
    <w:rsid w:val="00B522EC"/>
    <w:rsid w:val="00B523AA"/>
    <w:rsid w:val="00B54EF5"/>
    <w:rsid w:val="00B56701"/>
    <w:rsid w:val="00B67FA5"/>
    <w:rsid w:val="00B705AD"/>
    <w:rsid w:val="00B71729"/>
    <w:rsid w:val="00B71ED7"/>
    <w:rsid w:val="00B7279C"/>
    <w:rsid w:val="00B735EE"/>
    <w:rsid w:val="00B808BD"/>
    <w:rsid w:val="00B819C1"/>
    <w:rsid w:val="00B8322E"/>
    <w:rsid w:val="00B83DC4"/>
    <w:rsid w:val="00B84A0F"/>
    <w:rsid w:val="00B86572"/>
    <w:rsid w:val="00B87EF5"/>
    <w:rsid w:val="00B909E6"/>
    <w:rsid w:val="00B91552"/>
    <w:rsid w:val="00B93BDC"/>
    <w:rsid w:val="00B97369"/>
    <w:rsid w:val="00BA2AFB"/>
    <w:rsid w:val="00BA2C25"/>
    <w:rsid w:val="00BA3176"/>
    <w:rsid w:val="00BA33BE"/>
    <w:rsid w:val="00BA72EC"/>
    <w:rsid w:val="00BA7884"/>
    <w:rsid w:val="00BB55CB"/>
    <w:rsid w:val="00BB562F"/>
    <w:rsid w:val="00BB5801"/>
    <w:rsid w:val="00BB6CCC"/>
    <w:rsid w:val="00BB7765"/>
    <w:rsid w:val="00BC0FEF"/>
    <w:rsid w:val="00BC2FA6"/>
    <w:rsid w:val="00BC475A"/>
    <w:rsid w:val="00BC5D53"/>
    <w:rsid w:val="00BC6F70"/>
    <w:rsid w:val="00BC77FD"/>
    <w:rsid w:val="00BC7A41"/>
    <w:rsid w:val="00BD0613"/>
    <w:rsid w:val="00BD086F"/>
    <w:rsid w:val="00BD1615"/>
    <w:rsid w:val="00BD358B"/>
    <w:rsid w:val="00BD6747"/>
    <w:rsid w:val="00BE17F4"/>
    <w:rsid w:val="00BE294E"/>
    <w:rsid w:val="00BE33A6"/>
    <w:rsid w:val="00BE367A"/>
    <w:rsid w:val="00BE6336"/>
    <w:rsid w:val="00BE74C5"/>
    <w:rsid w:val="00BE7CFD"/>
    <w:rsid w:val="00BE7DAB"/>
    <w:rsid w:val="00BF2F23"/>
    <w:rsid w:val="00BF3A6D"/>
    <w:rsid w:val="00BF4184"/>
    <w:rsid w:val="00BF62A4"/>
    <w:rsid w:val="00BF6943"/>
    <w:rsid w:val="00C01C68"/>
    <w:rsid w:val="00C07A8C"/>
    <w:rsid w:val="00C11C5D"/>
    <w:rsid w:val="00C1490F"/>
    <w:rsid w:val="00C15108"/>
    <w:rsid w:val="00C15C26"/>
    <w:rsid w:val="00C16D91"/>
    <w:rsid w:val="00C21951"/>
    <w:rsid w:val="00C24BAB"/>
    <w:rsid w:val="00C25A88"/>
    <w:rsid w:val="00C26121"/>
    <w:rsid w:val="00C30B51"/>
    <w:rsid w:val="00C3375F"/>
    <w:rsid w:val="00C344E8"/>
    <w:rsid w:val="00C34BA1"/>
    <w:rsid w:val="00C360C7"/>
    <w:rsid w:val="00C41138"/>
    <w:rsid w:val="00C43C0A"/>
    <w:rsid w:val="00C46463"/>
    <w:rsid w:val="00C4769C"/>
    <w:rsid w:val="00C4784F"/>
    <w:rsid w:val="00C5638D"/>
    <w:rsid w:val="00C56857"/>
    <w:rsid w:val="00C571F7"/>
    <w:rsid w:val="00C60449"/>
    <w:rsid w:val="00C642CB"/>
    <w:rsid w:val="00C704C1"/>
    <w:rsid w:val="00C71171"/>
    <w:rsid w:val="00C722DA"/>
    <w:rsid w:val="00C72CFB"/>
    <w:rsid w:val="00C73433"/>
    <w:rsid w:val="00C75400"/>
    <w:rsid w:val="00C808FE"/>
    <w:rsid w:val="00C812A6"/>
    <w:rsid w:val="00C86283"/>
    <w:rsid w:val="00C90132"/>
    <w:rsid w:val="00C92C40"/>
    <w:rsid w:val="00C936E8"/>
    <w:rsid w:val="00C95FC5"/>
    <w:rsid w:val="00CA4684"/>
    <w:rsid w:val="00CA626F"/>
    <w:rsid w:val="00CA735A"/>
    <w:rsid w:val="00CB07D1"/>
    <w:rsid w:val="00CB297F"/>
    <w:rsid w:val="00CB3010"/>
    <w:rsid w:val="00CB32C7"/>
    <w:rsid w:val="00CB3BCA"/>
    <w:rsid w:val="00CB5CCA"/>
    <w:rsid w:val="00CB7244"/>
    <w:rsid w:val="00CC224F"/>
    <w:rsid w:val="00CC24C9"/>
    <w:rsid w:val="00CC2691"/>
    <w:rsid w:val="00CC330A"/>
    <w:rsid w:val="00CC3E9D"/>
    <w:rsid w:val="00CC7D68"/>
    <w:rsid w:val="00CD0B9A"/>
    <w:rsid w:val="00CD2038"/>
    <w:rsid w:val="00CD2863"/>
    <w:rsid w:val="00CD2EFE"/>
    <w:rsid w:val="00CE07D7"/>
    <w:rsid w:val="00CE0D21"/>
    <w:rsid w:val="00CE2C11"/>
    <w:rsid w:val="00CE2ED0"/>
    <w:rsid w:val="00CE3AE6"/>
    <w:rsid w:val="00CE3DE3"/>
    <w:rsid w:val="00CE43C5"/>
    <w:rsid w:val="00CE6408"/>
    <w:rsid w:val="00CE6411"/>
    <w:rsid w:val="00CE74D0"/>
    <w:rsid w:val="00CE7547"/>
    <w:rsid w:val="00CF4946"/>
    <w:rsid w:val="00CF4F92"/>
    <w:rsid w:val="00CF554B"/>
    <w:rsid w:val="00CF5BD2"/>
    <w:rsid w:val="00D000CD"/>
    <w:rsid w:val="00D01383"/>
    <w:rsid w:val="00D02DB9"/>
    <w:rsid w:val="00D04CF8"/>
    <w:rsid w:val="00D052D9"/>
    <w:rsid w:val="00D07E82"/>
    <w:rsid w:val="00D10575"/>
    <w:rsid w:val="00D1120E"/>
    <w:rsid w:val="00D13970"/>
    <w:rsid w:val="00D13AD1"/>
    <w:rsid w:val="00D1423F"/>
    <w:rsid w:val="00D15760"/>
    <w:rsid w:val="00D16531"/>
    <w:rsid w:val="00D172AB"/>
    <w:rsid w:val="00D17325"/>
    <w:rsid w:val="00D178CF"/>
    <w:rsid w:val="00D21D6D"/>
    <w:rsid w:val="00D22510"/>
    <w:rsid w:val="00D32460"/>
    <w:rsid w:val="00D3542C"/>
    <w:rsid w:val="00D37806"/>
    <w:rsid w:val="00D46D2C"/>
    <w:rsid w:val="00D527C0"/>
    <w:rsid w:val="00D55D68"/>
    <w:rsid w:val="00D57289"/>
    <w:rsid w:val="00D602CB"/>
    <w:rsid w:val="00D604B0"/>
    <w:rsid w:val="00D61A78"/>
    <w:rsid w:val="00D640E0"/>
    <w:rsid w:val="00D65330"/>
    <w:rsid w:val="00D65E36"/>
    <w:rsid w:val="00D71275"/>
    <w:rsid w:val="00D72BB3"/>
    <w:rsid w:val="00D74C82"/>
    <w:rsid w:val="00D74D93"/>
    <w:rsid w:val="00D808B2"/>
    <w:rsid w:val="00D82BC9"/>
    <w:rsid w:val="00D83AAF"/>
    <w:rsid w:val="00D840F1"/>
    <w:rsid w:val="00D85196"/>
    <w:rsid w:val="00D855A5"/>
    <w:rsid w:val="00D878D2"/>
    <w:rsid w:val="00D90E02"/>
    <w:rsid w:val="00D92158"/>
    <w:rsid w:val="00D93064"/>
    <w:rsid w:val="00D9372D"/>
    <w:rsid w:val="00D94342"/>
    <w:rsid w:val="00D96016"/>
    <w:rsid w:val="00D96246"/>
    <w:rsid w:val="00D975FA"/>
    <w:rsid w:val="00D97EB9"/>
    <w:rsid w:val="00DA04AD"/>
    <w:rsid w:val="00DA426A"/>
    <w:rsid w:val="00DA4F81"/>
    <w:rsid w:val="00DA6049"/>
    <w:rsid w:val="00DB0726"/>
    <w:rsid w:val="00DB09E1"/>
    <w:rsid w:val="00DB0BFB"/>
    <w:rsid w:val="00DB1092"/>
    <w:rsid w:val="00DB32DE"/>
    <w:rsid w:val="00DB3543"/>
    <w:rsid w:val="00DB3866"/>
    <w:rsid w:val="00DB40F2"/>
    <w:rsid w:val="00DB5F87"/>
    <w:rsid w:val="00DB7885"/>
    <w:rsid w:val="00DC0CC8"/>
    <w:rsid w:val="00DC4185"/>
    <w:rsid w:val="00DC6EB5"/>
    <w:rsid w:val="00DD03FA"/>
    <w:rsid w:val="00DD1F52"/>
    <w:rsid w:val="00DD2811"/>
    <w:rsid w:val="00DD4507"/>
    <w:rsid w:val="00DD4E46"/>
    <w:rsid w:val="00DD5F53"/>
    <w:rsid w:val="00DE0799"/>
    <w:rsid w:val="00DE35B3"/>
    <w:rsid w:val="00DE375B"/>
    <w:rsid w:val="00DE4FC0"/>
    <w:rsid w:val="00DE6823"/>
    <w:rsid w:val="00DE7D21"/>
    <w:rsid w:val="00DF177B"/>
    <w:rsid w:val="00DF3783"/>
    <w:rsid w:val="00DF6D6A"/>
    <w:rsid w:val="00E015F2"/>
    <w:rsid w:val="00E06F24"/>
    <w:rsid w:val="00E07806"/>
    <w:rsid w:val="00E1014A"/>
    <w:rsid w:val="00E10B2D"/>
    <w:rsid w:val="00E15C96"/>
    <w:rsid w:val="00E17F34"/>
    <w:rsid w:val="00E209CF"/>
    <w:rsid w:val="00E218CB"/>
    <w:rsid w:val="00E23AB7"/>
    <w:rsid w:val="00E270C6"/>
    <w:rsid w:val="00E30980"/>
    <w:rsid w:val="00E314C5"/>
    <w:rsid w:val="00E328A1"/>
    <w:rsid w:val="00E33125"/>
    <w:rsid w:val="00E35448"/>
    <w:rsid w:val="00E3634E"/>
    <w:rsid w:val="00E37F32"/>
    <w:rsid w:val="00E42109"/>
    <w:rsid w:val="00E427B8"/>
    <w:rsid w:val="00E466E0"/>
    <w:rsid w:val="00E469FC"/>
    <w:rsid w:val="00E50AF6"/>
    <w:rsid w:val="00E51E3D"/>
    <w:rsid w:val="00E53283"/>
    <w:rsid w:val="00E54D80"/>
    <w:rsid w:val="00E5602A"/>
    <w:rsid w:val="00E56B10"/>
    <w:rsid w:val="00E57E6D"/>
    <w:rsid w:val="00E63304"/>
    <w:rsid w:val="00E6589F"/>
    <w:rsid w:val="00E6666B"/>
    <w:rsid w:val="00E67B99"/>
    <w:rsid w:val="00E7161D"/>
    <w:rsid w:val="00E72207"/>
    <w:rsid w:val="00E73D68"/>
    <w:rsid w:val="00E75125"/>
    <w:rsid w:val="00E764A5"/>
    <w:rsid w:val="00E76A65"/>
    <w:rsid w:val="00E77F35"/>
    <w:rsid w:val="00E86BEE"/>
    <w:rsid w:val="00E86D0C"/>
    <w:rsid w:val="00E87BD1"/>
    <w:rsid w:val="00E91A92"/>
    <w:rsid w:val="00E95D18"/>
    <w:rsid w:val="00E97F43"/>
    <w:rsid w:val="00EA2BE9"/>
    <w:rsid w:val="00EA308B"/>
    <w:rsid w:val="00EA5793"/>
    <w:rsid w:val="00EB2453"/>
    <w:rsid w:val="00EB2C0E"/>
    <w:rsid w:val="00EB53AC"/>
    <w:rsid w:val="00EB69AB"/>
    <w:rsid w:val="00EC3C48"/>
    <w:rsid w:val="00EC4FB8"/>
    <w:rsid w:val="00EC7FF9"/>
    <w:rsid w:val="00ED2411"/>
    <w:rsid w:val="00ED3BFE"/>
    <w:rsid w:val="00EE147A"/>
    <w:rsid w:val="00EE5AEF"/>
    <w:rsid w:val="00EE5C9E"/>
    <w:rsid w:val="00EE68F7"/>
    <w:rsid w:val="00EE6960"/>
    <w:rsid w:val="00EF05B4"/>
    <w:rsid w:val="00EF089E"/>
    <w:rsid w:val="00EF162F"/>
    <w:rsid w:val="00EF301C"/>
    <w:rsid w:val="00EF37F0"/>
    <w:rsid w:val="00EF3AC7"/>
    <w:rsid w:val="00EF437A"/>
    <w:rsid w:val="00EF5705"/>
    <w:rsid w:val="00F00B9D"/>
    <w:rsid w:val="00F02338"/>
    <w:rsid w:val="00F03FBA"/>
    <w:rsid w:val="00F06AD7"/>
    <w:rsid w:val="00F10602"/>
    <w:rsid w:val="00F20ADF"/>
    <w:rsid w:val="00F217E1"/>
    <w:rsid w:val="00F21A86"/>
    <w:rsid w:val="00F224D5"/>
    <w:rsid w:val="00F23786"/>
    <w:rsid w:val="00F23AD9"/>
    <w:rsid w:val="00F2464C"/>
    <w:rsid w:val="00F26DA0"/>
    <w:rsid w:val="00F30015"/>
    <w:rsid w:val="00F306C3"/>
    <w:rsid w:val="00F36826"/>
    <w:rsid w:val="00F37EE1"/>
    <w:rsid w:val="00F45FA4"/>
    <w:rsid w:val="00F51936"/>
    <w:rsid w:val="00F52BCA"/>
    <w:rsid w:val="00F609D7"/>
    <w:rsid w:val="00F63D57"/>
    <w:rsid w:val="00F641DB"/>
    <w:rsid w:val="00F644B1"/>
    <w:rsid w:val="00F647FD"/>
    <w:rsid w:val="00F64D96"/>
    <w:rsid w:val="00F677A7"/>
    <w:rsid w:val="00F71DE5"/>
    <w:rsid w:val="00F72085"/>
    <w:rsid w:val="00F72A15"/>
    <w:rsid w:val="00F75E9F"/>
    <w:rsid w:val="00F77AD4"/>
    <w:rsid w:val="00F80DDE"/>
    <w:rsid w:val="00F846C3"/>
    <w:rsid w:val="00F8500F"/>
    <w:rsid w:val="00F855D3"/>
    <w:rsid w:val="00F8685D"/>
    <w:rsid w:val="00F871E6"/>
    <w:rsid w:val="00F874B0"/>
    <w:rsid w:val="00F916E1"/>
    <w:rsid w:val="00F91A9D"/>
    <w:rsid w:val="00F9720E"/>
    <w:rsid w:val="00F973AF"/>
    <w:rsid w:val="00FA0E72"/>
    <w:rsid w:val="00FA3464"/>
    <w:rsid w:val="00FA49CF"/>
    <w:rsid w:val="00FA4B29"/>
    <w:rsid w:val="00FA5C7F"/>
    <w:rsid w:val="00FB3D1E"/>
    <w:rsid w:val="00FB3F87"/>
    <w:rsid w:val="00FB4518"/>
    <w:rsid w:val="00FB519B"/>
    <w:rsid w:val="00FC1A10"/>
    <w:rsid w:val="00FD0F98"/>
    <w:rsid w:val="00FD22B7"/>
    <w:rsid w:val="00FD3474"/>
    <w:rsid w:val="00FD3891"/>
    <w:rsid w:val="00FE2302"/>
    <w:rsid w:val="00FE4E72"/>
    <w:rsid w:val="00FF18DF"/>
    <w:rsid w:val="00FF72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53A968"/>
  <w15:docId w15:val="{5DA036D2-C0E9-114D-B340-04EE34FA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AC7"/>
    <w:pPr>
      <w:jc w:val="both"/>
    </w:pPr>
    <w:rPr>
      <w:rFonts w:ascii="Palatino Linotype" w:hAnsi="Palatino Linotype"/>
    </w:rPr>
  </w:style>
  <w:style w:type="paragraph" w:styleId="Ttulo1">
    <w:name w:val="heading 1"/>
    <w:basedOn w:val="Normal"/>
    <w:next w:val="Normal"/>
    <w:link w:val="Ttulo1Char"/>
    <w:uiPriority w:val="9"/>
    <w:qFormat/>
    <w:rsid w:val="00652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2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748B"/>
  </w:style>
  <w:style w:type="paragraph" w:styleId="Rodap">
    <w:name w:val="footer"/>
    <w:basedOn w:val="Normal"/>
    <w:link w:val="RodapChar"/>
    <w:uiPriority w:val="99"/>
    <w:unhideWhenUsed/>
    <w:rsid w:val="0072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748B"/>
  </w:style>
  <w:style w:type="paragraph" w:styleId="Textodebalo">
    <w:name w:val="Balloon Text"/>
    <w:basedOn w:val="Normal"/>
    <w:link w:val="TextodebaloChar"/>
    <w:uiPriority w:val="99"/>
    <w:semiHidden/>
    <w:unhideWhenUsed/>
    <w:rsid w:val="0072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424F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E73D6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F3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F3AC7"/>
    <w:rPr>
      <w:b/>
      <w:bCs/>
    </w:rPr>
  </w:style>
  <w:style w:type="paragraph" w:styleId="PargrafodaLista">
    <w:name w:val="List Paragraph"/>
    <w:basedOn w:val="Normal"/>
    <w:uiPriority w:val="34"/>
    <w:qFormat/>
    <w:rsid w:val="0054041F"/>
    <w:pPr>
      <w:ind w:left="720"/>
      <w:contextualSpacing/>
    </w:pPr>
  </w:style>
  <w:style w:type="paragraph" w:customStyle="1" w:styleId="xl40">
    <w:name w:val="xl40"/>
    <w:basedOn w:val="Normal"/>
    <w:rsid w:val="001C61B9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Cs w:val="24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C61B9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6F24"/>
    <w:pPr>
      <w:spacing w:after="0" w:line="240" w:lineRule="auto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6F2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06F24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4358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358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358CC"/>
    <w:rPr>
      <w:rFonts w:ascii="Palatino Linotype" w:hAnsi="Palatino Linotype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358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358CC"/>
    <w:rPr>
      <w:rFonts w:ascii="Palatino Linotype" w:hAnsi="Palatino Linotype"/>
      <w:b/>
      <w:bCs/>
      <w:sz w:val="20"/>
      <w:szCs w:val="20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D55D68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6524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1120E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03B55"/>
    <w:pPr>
      <w:tabs>
        <w:tab w:val="right" w:leader="dot" w:pos="8494"/>
      </w:tabs>
      <w:spacing w:after="0"/>
    </w:pPr>
  </w:style>
  <w:style w:type="paragraph" w:styleId="Reviso">
    <w:name w:val="Revision"/>
    <w:hidden/>
    <w:uiPriority w:val="99"/>
    <w:semiHidden/>
    <w:rsid w:val="003677E9"/>
    <w:pPr>
      <w:spacing w:after="0" w:line="240" w:lineRule="auto"/>
    </w:pPr>
    <w:rPr>
      <w:rFonts w:ascii="Palatino Linotype" w:hAnsi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1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30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397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687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200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3A108-415E-4C47-9879-777EFBF68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2608</Words>
  <Characters>14084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Darley Wolf</cp:lastModifiedBy>
  <cp:revision>2</cp:revision>
  <cp:lastPrinted>2021-06-16T21:12:00Z</cp:lastPrinted>
  <dcterms:created xsi:type="dcterms:W3CDTF">2024-11-12T20:45:00Z</dcterms:created>
  <dcterms:modified xsi:type="dcterms:W3CDTF">2024-11-12T20:45:00Z</dcterms:modified>
</cp:coreProperties>
</file>